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E09BB" w14:textId="59F3C75A" w:rsidR="002964AB" w:rsidRDefault="000D040F" w:rsidP="000D040F">
      <w:pPr>
        <w:jc w:val="center"/>
        <w:rPr>
          <w:b/>
          <w:bCs/>
          <w:sz w:val="36"/>
          <w:szCs w:val="36"/>
        </w:rPr>
      </w:pPr>
      <w:r>
        <w:rPr>
          <w:b/>
          <w:bCs/>
          <w:sz w:val="36"/>
          <w:szCs w:val="36"/>
        </w:rPr>
        <w:t>CMPE492 ASSIGNMENT 1 REPORT</w:t>
      </w:r>
    </w:p>
    <w:p w14:paraId="3013961D" w14:textId="1D1BC218" w:rsidR="000D040F" w:rsidRDefault="000D040F" w:rsidP="000D040F">
      <w:pPr>
        <w:pStyle w:val="Heading1"/>
        <w:rPr>
          <w:i/>
          <w:iCs/>
        </w:rPr>
      </w:pPr>
      <w:r w:rsidRPr="000D040F">
        <w:rPr>
          <w:i/>
          <w:iCs/>
        </w:rPr>
        <w:t>Data Preprocessing</w:t>
      </w:r>
    </w:p>
    <w:p w14:paraId="4CF1C43F" w14:textId="77777777" w:rsidR="000D040F" w:rsidRPr="000D040F" w:rsidRDefault="000D040F" w:rsidP="000D040F"/>
    <w:p w14:paraId="77FB7446" w14:textId="49BAC296" w:rsidR="00E77CD2" w:rsidRPr="004A2287" w:rsidRDefault="00E77CD2" w:rsidP="000D040F">
      <w:pPr>
        <w:ind w:left="720"/>
        <w:rPr>
          <w:ins w:id="0" w:author="Musa Şimşek" w:date="2023-04-05T23:53:00Z"/>
          <w:sz w:val="26"/>
          <w:szCs w:val="26"/>
          <w:rPrChange w:id="1" w:author="Musa Şimşek" w:date="2023-04-05T23:56:00Z">
            <w:rPr>
              <w:ins w:id="2" w:author="Musa Şimşek" w:date="2023-04-05T23:53:00Z"/>
              <w:sz w:val="28"/>
              <w:szCs w:val="28"/>
            </w:rPr>
          </w:rPrChange>
        </w:rPr>
      </w:pPr>
      <w:r w:rsidRPr="004A2287">
        <w:rPr>
          <w:sz w:val="26"/>
          <w:szCs w:val="26"/>
          <w:rPrChange w:id="3" w:author="Musa Şimşek" w:date="2023-04-05T23:56:00Z">
            <w:rPr>
              <w:sz w:val="28"/>
              <w:szCs w:val="28"/>
            </w:rPr>
          </w:rPrChange>
        </w:rPr>
        <w:t>Everything related to preprocessing and building the index is in</w:t>
      </w:r>
      <w:ins w:id="4" w:author="Musa Şimşek" w:date="2023-04-06T01:16:00Z">
        <w:r w:rsidR="006F4D64">
          <w:rPr>
            <w:sz w:val="26"/>
            <w:szCs w:val="26"/>
          </w:rPr>
          <w:t xml:space="preserve"> the</w:t>
        </w:r>
      </w:ins>
      <w:r w:rsidRPr="004A2287">
        <w:rPr>
          <w:sz w:val="26"/>
          <w:szCs w:val="26"/>
          <w:rPrChange w:id="5" w:author="Musa Şimşek" w:date="2023-04-05T23:56:00Z">
            <w:rPr>
              <w:sz w:val="28"/>
              <w:szCs w:val="28"/>
            </w:rPr>
          </w:rPrChange>
        </w:rPr>
        <w:t xml:space="preserve"> </w:t>
      </w:r>
      <w:r w:rsidRPr="004A2287">
        <w:rPr>
          <w:i/>
          <w:iCs/>
          <w:sz w:val="26"/>
          <w:szCs w:val="26"/>
          <w:rPrChange w:id="6" w:author="Musa Şimşek" w:date="2023-04-05T23:56:00Z">
            <w:rPr>
              <w:i/>
              <w:iCs/>
              <w:sz w:val="28"/>
              <w:szCs w:val="28"/>
            </w:rPr>
          </w:rPrChange>
        </w:rPr>
        <w:t xml:space="preserve">preprocessor.py </w:t>
      </w:r>
      <w:r w:rsidRPr="004A2287">
        <w:rPr>
          <w:sz w:val="26"/>
          <w:szCs w:val="26"/>
          <w:rPrChange w:id="7" w:author="Musa Şimşek" w:date="2023-04-05T23:56:00Z">
            <w:rPr>
              <w:sz w:val="28"/>
              <w:szCs w:val="28"/>
            </w:rPr>
          </w:rPrChange>
        </w:rPr>
        <w:t xml:space="preserve">file. </w:t>
      </w:r>
    </w:p>
    <w:p w14:paraId="1B1627C0" w14:textId="5D4809D9" w:rsidR="00C70B5F" w:rsidRDefault="00C70B5F" w:rsidP="000D040F">
      <w:pPr>
        <w:ind w:left="720"/>
        <w:rPr>
          <w:ins w:id="8" w:author="Musa Şimşek" w:date="2023-04-05T23:53:00Z"/>
          <w:sz w:val="28"/>
          <w:szCs w:val="28"/>
        </w:rPr>
      </w:pPr>
    </w:p>
    <w:p w14:paraId="2FAEC35E" w14:textId="1C5A06B9" w:rsidR="00C70B5F" w:rsidRPr="00C70B5F" w:rsidRDefault="00C70B5F">
      <w:pPr>
        <w:pStyle w:val="Heading2"/>
        <w:rPr>
          <w:sz w:val="28"/>
          <w:szCs w:val="28"/>
          <w:rPrChange w:id="9" w:author="Musa Şimşek" w:date="2023-04-05T23:53:00Z">
            <w:rPr/>
          </w:rPrChange>
        </w:rPr>
        <w:pPrChange w:id="10" w:author="Musa Şimşek" w:date="2023-04-05T23:53:00Z">
          <w:pPr>
            <w:ind w:left="720"/>
          </w:pPr>
        </w:pPrChange>
      </w:pPr>
      <w:ins w:id="11" w:author="Musa Şimşek" w:date="2023-04-05T23:53:00Z">
        <w:r>
          <w:rPr>
            <w:sz w:val="28"/>
            <w:szCs w:val="28"/>
          </w:rPr>
          <w:tab/>
          <w:t>Get D</w:t>
        </w:r>
      </w:ins>
      <w:ins w:id="12" w:author="Musa Şimşek" w:date="2023-04-05T23:54:00Z">
        <w:r>
          <w:rPr>
            <w:sz w:val="28"/>
            <w:szCs w:val="28"/>
          </w:rPr>
          <w:t>ocuments as Row Strings</w:t>
        </w:r>
      </w:ins>
    </w:p>
    <w:p w14:paraId="557D02E2" w14:textId="2F129C1B" w:rsidR="000D040F" w:rsidRPr="004A2287" w:rsidRDefault="000D040F" w:rsidP="000D040F">
      <w:pPr>
        <w:ind w:left="720"/>
        <w:rPr>
          <w:sz w:val="26"/>
          <w:szCs w:val="26"/>
          <w:rPrChange w:id="13" w:author="Musa Şimşek" w:date="2023-04-05T23:56:00Z">
            <w:rPr>
              <w:sz w:val="28"/>
              <w:szCs w:val="28"/>
            </w:rPr>
          </w:rPrChange>
        </w:rPr>
      </w:pPr>
      <w:r w:rsidRPr="004A2287">
        <w:rPr>
          <w:sz w:val="26"/>
          <w:szCs w:val="26"/>
          <w:rPrChange w:id="14" w:author="Musa Şimşek" w:date="2023-04-05T23:56:00Z">
            <w:rPr>
              <w:sz w:val="28"/>
              <w:szCs w:val="28"/>
            </w:rPr>
          </w:rPrChange>
        </w:rPr>
        <w:t xml:space="preserve">Preprocessing begins with </w:t>
      </w:r>
      <w:r w:rsidRPr="004A2287">
        <w:rPr>
          <w:i/>
          <w:iCs/>
          <w:sz w:val="26"/>
          <w:szCs w:val="26"/>
          <w:rPrChange w:id="15" w:author="Musa Şimşek" w:date="2023-04-05T23:56:00Z">
            <w:rPr>
              <w:i/>
              <w:iCs/>
              <w:sz w:val="28"/>
              <w:szCs w:val="28"/>
            </w:rPr>
          </w:rPrChange>
        </w:rPr>
        <w:t>getDocuments()</w:t>
      </w:r>
      <w:r w:rsidRPr="004A2287">
        <w:rPr>
          <w:sz w:val="26"/>
          <w:szCs w:val="26"/>
          <w:rPrChange w:id="16" w:author="Musa Şimşek" w:date="2023-04-05T23:56:00Z">
            <w:rPr>
              <w:sz w:val="28"/>
              <w:szCs w:val="28"/>
            </w:rPr>
          </w:rPrChange>
        </w:rPr>
        <w:t xml:space="preserve"> method. In this method, </w:t>
      </w:r>
    </w:p>
    <w:p w14:paraId="3FA93F87" w14:textId="09937825" w:rsidR="000D040F" w:rsidRPr="004A2287" w:rsidRDefault="000D040F" w:rsidP="000D040F">
      <w:pPr>
        <w:pStyle w:val="ListParagraph"/>
        <w:numPr>
          <w:ilvl w:val="1"/>
          <w:numId w:val="1"/>
        </w:numPr>
        <w:rPr>
          <w:sz w:val="26"/>
          <w:szCs w:val="26"/>
          <w:rPrChange w:id="17" w:author="Musa Şimşek" w:date="2023-04-05T23:56:00Z">
            <w:rPr>
              <w:sz w:val="28"/>
              <w:szCs w:val="28"/>
            </w:rPr>
          </w:rPrChange>
        </w:rPr>
      </w:pPr>
      <w:r w:rsidRPr="004A2287">
        <w:rPr>
          <w:sz w:val="26"/>
          <w:szCs w:val="26"/>
          <w:rPrChange w:id="18" w:author="Musa Şimşek" w:date="2023-04-05T23:56:00Z">
            <w:rPr>
              <w:sz w:val="28"/>
              <w:szCs w:val="28"/>
            </w:rPr>
          </w:rPrChange>
        </w:rPr>
        <w:t>I will open</w:t>
      </w:r>
      <w:ins w:id="19" w:author="Musa Şimşek" w:date="2023-04-05T23:17:00Z">
        <w:r w:rsidR="00607707" w:rsidRPr="004A2287">
          <w:rPr>
            <w:sz w:val="26"/>
            <w:szCs w:val="26"/>
            <w:rPrChange w:id="20" w:author="Musa Şimşek" w:date="2023-04-05T23:56:00Z">
              <w:rPr>
                <w:sz w:val="28"/>
                <w:szCs w:val="28"/>
              </w:rPr>
            </w:rPrChange>
          </w:rPr>
          <w:t xml:space="preserve"> a</w:t>
        </w:r>
      </w:ins>
      <w:r w:rsidRPr="004A2287">
        <w:rPr>
          <w:sz w:val="26"/>
          <w:szCs w:val="26"/>
          <w:rPrChange w:id="21" w:author="Musa Şimşek" w:date="2023-04-05T23:56:00Z">
            <w:rPr>
              <w:sz w:val="28"/>
              <w:szCs w:val="28"/>
            </w:rPr>
          </w:rPrChange>
        </w:rPr>
        <w:t xml:space="preserve"> </w:t>
      </w:r>
      <w:r w:rsidRPr="004A2287">
        <w:rPr>
          <w:i/>
          <w:iCs/>
          <w:sz w:val="26"/>
          <w:szCs w:val="26"/>
          <w:rPrChange w:id="22" w:author="Musa Şimşek" w:date="2023-04-05T23:56:00Z">
            <w:rPr>
              <w:i/>
              <w:iCs/>
              <w:sz w:val="28"/>
              <w:szCs w:val="28"/>
            </w:rPr>
          </w:rPrChange>
        </w:rPr>
        <w:t xml:space="preserve">.sgm </w:t>
      </w:r>
      <w:r w:rsidRPr="004A2287">
        <w:rPr>
          <w:sz w:val="26"/>
          <w:szCs w:val="26"/>
          <w:rPrChange w:id="23" w:author="Musa Şimşek" w:date="2023-04-05T23:56:00Z">
            <w:rPr>
              <w:sz w:val="28"/>
              <w:szCs w:val="28"/>
            </w:rPr>
          </w:rPrChange>
        </w:rPr>
        <w:t>file</w:t>
      </w:r>
      <w:del w:id="24" w:author="Musa Şimşek" w:date="2023-04-05T23:17:00Z">
        <w:r w:rsidRPr="004A2287" w:rsidDel="00607707">
          <w:rPr>
            <w:sz w:val="26"/>
            <w:szCs w:val="26"/>
            <w:rPrChange w:id="25" w:author="Musa Şimşek" w:date="2023-04-05T23:56:00Z">
              <w:rPr>
                <w:sz w:val="28"/>
                <w:szCs w:val="28"/>
              </w:rPr>
            </w:rPrChange>
          </w:rPr>
          <w:delText>s</w:delText>
        </w:r>
      </w:del>
      <w:r w:rsidRPr="004A2287">
        <w:rPr>
          <w:sz w:val="26"/>
          <w:szCs w:val="26"/>
          <w:rPrChange w:id="26" w:author="Musa Şimşek" w:date="2023-04-05T23:56:00Z">
            <w:rPr>
              <w:sz w:val="28"/>
              <w:szCs w:val="28"/>
            </w:rPr>
          </w:rPrChange>
        </w:rPr>
        <w:t xml:space="preserve"> and gather</w:t>
      </w:r>
      <w:ins w:id="27" w:author="Musa Şimşek" w:date="2023-04-06T01:17:00Z">
        <w:r w:rsidR="006F4D64">
          <w:rPr>
            <w:sz w:val="26"/>
            <w:szCs w:val="26"/>
          </w:rPr>
          <w:t xml:space="preserve"> the</w:t>
        </w:r>
      </w:ins>
      <w:r w:rsidRPr="004A2287">
        <w:rPr>
          <w:sz w:val="26"/>
          <w:szCs w:val="26"/>
          <w:rPrChange w:id="28" w:author="Musa Şimşek" w:date="2023-04-05T23:56:00Z">
            <w:rPr>
              <w:sz w:val="28"/>
              <w:szCs w:val="28"/>
            </w:rPr>
          </w:rPrChange>
        </w:rPr>
        <w:t xml:space="preserve"> whole text as a string one by one</w:t>
      </w:r>
    </w:p>
    <w:p w14:paraId="652352F9" w14:textId="317B61B6" w:rsidR="000D040F" w:rsidRPr="004A2287" w:rsidRDefault="000D040F" w:rsidP="000D040F">
      <w:pPr>
        <w:pStyle w:val="ListParagraph"/>
        <w:numPr>
          <w:ilvl w:val="1"/>
          <w:numId w:val="1"/>
        </w:numPr>
        <w:rPr>
          <w:sz w:val="26"/>
          <w:szCs w:val="26"/>
          <w:rPrChange w:id="29" w:author="Musa Şimşek" w:date="2023-04-05T23:56:00Z">
            <w:rPr>
              <w:sz w:val="28"/>
              <w:szCs w:val="28"/>
            </w:rPr>
          </w:rPrChange>
        </w:rPr>
      </w:pPr>
      <w:r w:rsidRPr="004A2287">
        <w:rPr>
          <w:sz w:val="26"/>
          <w:szCs w:val="26"/>
          <w:rPrChange w:id="30" w:author="Musa Şimşek" w:date="2023-04-05T23:56:00Z">
            <w:rPr>
              <w:sz w:val="28"/>
              <w:szCs w:val="28"/>
            </w:rPr>
          </w:rPrChange>
        </w:rPr>
        <w:t>After taking the content of one file as a string I will apply some regex operations:</w:t>
      </w:r>
    </w:p>
    <w:p w14:paraId="6560438E" w14:textId="2902679D" w:rsidR="000D040F" w:rsidRPr="004A2287" w:rsidRDefault="000D040F" w:rsidP="000D040F">
      <w:pPr>
        <w:pStyle w:val="ListParagraph"/>
        <w:numPr>
          <w:ilvl w:val="2"/>
          <w:numId w:val="1"/>
        </w:numPr>
        <w:rPr>
          <w:sz w:val="26"/>
          <w:szCs w:val="26"/>
          <w:rPrChange w:id="31" w:author="Musa Şimşek" w:date="2023-04-05T23:56:00Z">
            <w:rPr>
              <w:sz w:val="28"/>
              <w:szCs w:val="28"/>
            </w:rPr>
          </w:rPrChange>
        </w:rPr>
      </w:pPr>
      <w:r w:rsidRPr="004A2287">
        <w:rPr>
          <w:sz w:val="26"/>
          <w:szCs w:val="26"/>
          <w:rPrChange w:id="32" w:author="Musa Şimşek" w:date="2023-04-05T23:56:00Z">
            <w:rPr>
              <w:sz w:val="28"/>
              <w:szCs w:val="28"/>
            </w:rPr>
          </w:rPrChange>
        </w:rPr>
        <w:t>splitting with respect to</w:t>
      </w:r>
      <w:ins w:id="33" w:author="Musa Şimşek" w:date="2023-04-06T01:17:00Z">
        <w:r w:rsidR="006F4D64">
          <w:rPr>
            <w:sz w:val="26"/>
            <w:szCs w:val="26"/>
          </w:rPr>
          <w:t xml:space="preserve"> the</w:t>
        </w:r>
      </w:ins>
      <w:r w:rsidRPr="004A2287">
        <w:rPr>
          <w:sz w:val="26"/>
          <w:szCs w:val="26"/>
          <w:rPrChange w:id="34" w:author="Musa Şimşek" w:date="2023-04-05T23:56:00Z">
            <w:rPr>
              <w:sz w:val="28"/>
              <w:szCs w:val="28"/>
            </w:rPr>
          </w:rPrChange>
        </w:rPr>
        <w:t xml:space="preserve"> ‘</w:t>
      </w:r>
      <w:r w:rsidRPr="004A2287">
        <w:rPr>
          <w:i/>
          <w:iCs/>
          <w:sz w:val="26"/>
          <w:szCs w:val="26"/>
          <w:rPrChange w:id="35" w:author="Musa Şimşek" w:date="2023-04-05T23:56:00Z">
            <w:rPr>
              <w:i/>
              <w:iCs/>
              <w:sz w:val="28"/>
              <w:szCs w:val="28"/>
            </w:rPr>
          </w:rPrChange>
        </w:rPr>
        <w:t>&lt;/REUTERS&gt;</w:t>
      </w:r>
      <w:r w:rsidRPr="004A2287">
        <w:rPr>
          <w:sz w:val="26"/>
          <w:szCs w:val="26"/>
          <w:rPrChange w:id="36" w:author="Musa Şimşek" w:date="2023-04-05T23:56:00Z">
            <w:rPr>
              <w:sz w:val="28"/>
              <w:szCs w:val="28"/>
            </w:rPr>
          </w:rPrChange>
        </w:rPr>
        <w:t xml:space="preserve">' tag: this operation will convert the whole string to a list of strings where each element of the list contains only one article(except the last element, since </w:t>
      </w:r>
      <w:r w:rsidR="00E77CD2" w:rsidRPr="004A2287">
        <w:rPr>
          <w:sz w:val="26"/>
          <w:szCs w:val="26"/>
          <w:rPrChange w:id="37" w:author="Musa Şimşek" w:date="2023-04-05T23:56:00Z">
            <w:rPr>
              <w:sz w:val="28"/>
              <w:szCs w:val="28"/>
            </w:rPr>
          </w:rPrChange>
        </w:rPr>
        <w:t xml:space="preserve">there is nothing after the last </w:t>
      </w:r>
      <w:r w:rsidR="00E77CD2" w:rsidRPr="004A2287">
        <w:rPr>
          <w:i/>
          <w:iCs/>
          <w:sz w:val="26"/>
          <w:szCs w:val="26"/>
          <w:rPrChange w:id="38" w:author="Musa Şimşek" w:date="2023-04-05T23:56:00Z">
            <w:rPr>
              <w:i/>
              <w:iCs/>
              <w:sz w:val="28"/>
              <w:szCs w:val="28"/>
            </w:rPr>
          </w:rPrChange>
        </w:rPr>
        <w:t xml:space="preserve">&lt;/REUTERS&gt; </w:t>
      </w:r>
      <w:r w:rsidR="00E77CD2" w:rsidRPr="004A2287">
        <w:rPr>
          <w:sz w:val="26"/>
          <w:szCs w:val="26"/>
          <w:rPrChange w:id="39" w:author="Musa Şimşek" w:date="2023-04-05T23:56:00Z">
            <w:rPr>
              <w:sz w:val="28"/>
              <w:szCs w:val="28"/>
            </w:rPr>
          </w:rPrChange>
        </w:rPr>
        <w:t>tag</w:t>
      </w:r>
      <w:r w:rsidRPr="004A2287">
        <w:rPr>
          <w:sz w:val="26"/>
          <w:szCs w:val="26"/>
          <w:rPrChange w:id="40" w:author="Musa Şimşek" w:date="2023-04-05T23:56:00Z">
            <w:rPr>
              <w:sz w:val="28"/>
              <w:szCs w:val="28"/>
            </w:rPr>
          </w:rPrChange>
        </w:rPr>
        <w:t xml:space="preserve">), without the closing tag </w:t>
      </w:r>
      <w:r w:rsidRPr="004A2287">
        <w:rPr>
          <w:i/>
          <w:iCs/>
          <w:sz w:val="26"/>
          <w:szCs w:val="26"/>
          <w:rPrChange w:id="41" w:author="Musa Şimşek" w:date="2023-04-05T23:56:00Z">
            <w:rPr>
              <w:i/>
              <w:iCs/>
              <w:sz w:val="28"/>
              <w:szCs w:val="28"/>
            </w:rPr>
          </w:rPrChange>
        </w:rPr>
        <w:t>&lt;/REUTERS&gt;</w:t>
      </w:r>
      <w:r w:rsidRPr="004A2287">
        <w:rPr>
          <w:sz w:val="26"/>
          <w:szCs w:val="26"/>
          <w:rPrChange w:id="42" w:author="Musa Şimşek" w:date="2023-04-05T23:56:00Z">
            <w:rPr>
              <w:sz w:val="28"/>
              <w:szCs w:val="28"/>
            </w:rPr>
          </w:rPrChange>
        </w:rPr>
        <w:t>.</w:t>
      </w:r>
      <w:r w:rsidR="00E77CD2" w:rsidRPr="004A2287">
        <w:rPr>
          <w:sz w:val="26"/>
          <w:szCs w:val="26"/>
          <w:rPrChange w:id="43" w:author="Musa Şimşek" w:date="2023-04-05T23:56:00Z">
            <w:rPr>
              <w:sz w:val="28"/>
              <w:szCs w:val="28"/>
            </w:rPr>
          </w:rPrChange>
        </w:rPr>
        <w:t xml:space="preserve"> </w:t>
      </w:r>
      <w:ins w:id="44" w:author="Musa Şimşek" w:date="2023-04-06T01:17:00Z">
        <w:r w:rsidR="006F4D64">
          <w:rPr>
            <w:sz w:val="26"/>
            <w:szCs w:val="26"/>
          </w:rPr>
          <w:t>The f</w:t>
        </w:r>
      </w:ins>
      <w:del w:id="45" w:author="Musa Şimşek" w:date="2023-04-06T01:17:00Z">
        <w:r w:rsidR="00E77CD2" w:rsidRPr="004A2287" w:rsidDel="006F4D64">
          <w:rPr>
            <w:sz w:val="26"/>
            <w:szCs w:val="26"/>
            <w:rPrChange w:id="46" w:author="Musa Şimşek" w:date="2023-04-05T23:56:00Z">
              <w:rPr>
                <w:sz w:val="28"/>
                <w:szCs w:val="28"/>
              </w:rPr>
            </w:rPrChange>
          </w:rPr>
          <w:delText>F</w:delText>
        </w:r>
      </w:del>
      <w:r w:rsidR="00E77CD2" w:rsidRPr="004A2287">
        <w:rPr>
          <w:sz w:val="26"/>
          <w:szCs w:val="26"/>
          <w:rPrChange w:id="47" w:author="Musa Şimşek" w:date="2023-04-05T23:56:00Z">
            <w:rPr>
              <w:sz w:val="28"/>
              <w:szCs w:val="28"/>
            </w:rPr>
          </w:rPrChange>
        </w:rPr>
        <w:t>ollowing operations will be applied to every article string created with this step.</w:t>
      </w:r>
    </w:p>
    <w:p w14:paraId="5291A684" w14:textId="18F8058D" w:rsidR="00E77CD2" w:rsidRPr="004A2287" w:rsidRDefault="00E77CD2" w:rsidP="000D040F">
      <w:pPr>
        <w:pStyle w:val="ListParagraph"/>
        <w:numPr>
          <w:ilvl w:val="2"/>
          <w:numId w:val="1"/>
        </w:numPr>
        <w:rPr>
          <w:sz w:val="26"/>
          <w:szCs w:val="26"/>
          <w:rPrChange w:id="48" w:author="Musa Şimşek" w:date="2023-04-05T23:56:00Z">
            <w:rPr>
              <w:sz w:val="28"/>
              <w:szCs w:val="28"/>
            </w:rPr>
          </w:rPrChange>
        </w:rPr>
      </w:pPr>
      <w:r w:rsidRPr="004A2287">
        <w:rPr>
          <w:sz w:val="26"/>
          <w:szCs w:val="26"/>
          <w:rPrChange w:id="49" w:author="Musa Şimşek" w:date="2023-04-05T23:56:00Z">
            <w:rPr>
              <w:sz w:val="28"/>
              <w:szCs w:val="28"/>
            </w:rPr>
          </w:rPrChange>
        </w:rPr>
        <w:t>searching the pattern ‘</w:t>
      </w:r>
      <w:r w:rsidRPr="004A2287">
        <w:rPr>
          <w:i/>
          <w:iCs/>
          <w:sz w:val="26"/>
          <w:szCs w:val="26"/>
          <w:rPrChange w:id="50" w:author="Musa Şimşek" w:date="2023-04-05T23:56:00Z">
            <w:rPr>
              <w:i/>
              <w:iCs/>
              <w:sz w:val="28"/>
              <w:szCs w:val="28"/>
            </w:rPr>
          </w:rPrChange>
        </w:rPr>
        <w:t>NEWID="[number]"&gt;</w:t>
      </w:r>
      <w:r w:rsidRPr="004A2287">
        <w:rPr>
          <w:sz w:val="26"/>
          <w:szCs w:val="26"/>
          <w:rPrChange w:id="51" w:author="Musa Şimşek" w:date="2023-04-05T23:56:00Z">
            <w:rPr>
              <w:sz w:val="28"/>
              <w:szCs w:val="28"/>
            </w:rPr>
          </w:rPrChange>
        </w:rPr>
        <w:t>’: this operation will get the id of the document(article) from the string.</w:t>
      </w:r>
    </w:p>
    <w:p w14:paraId="7DF9BA3A" w14:textId="540E67B2" w:rsidR="00E77CD2" w:rsidRPr="004A2287" w:rsidRDefault="00E77CD2" w:rsidP="000D040F">
      <w:pPr>
        <w:pStyle w:val="ListParagraph"/>
        <w:numPr>
          <w:ilvl w:val="2"/>
          <w:numId w:val="1"/>
        </w:numPr>
        <w:rPr>
          <w:sz w:val="26"/>
          <w:szCs w:val="26"/>
          <w:rPrChange w:id="52" w:author="Musa Şimşek" w:date="2023-04-05T23:56:00Z">
            <w:rPr>
              <w:sz w:val="28"/>
              <w:szCs w:val="28"/>
            </w:rPr>
          </w:rPrChange>
        </w:rPr>
      </w:pPr>
      <w:r w:rsidRPr="004A2287">
        <w:rPr>
          <w:sz w:val="26"/>
          <w:szCs w:val="26"/>
          <w:rPrChange w:id="53" w:author="Musa Şimşek" w:date="2023-04-05T23:56:00Z">
            <w:rPr>
              <w:sz w:val="28"/>
              <w:szCs w:val="28"/>
            </w:rPr>
          </w:rPrChange>
        </w:rPr>
        <w:t>searching the pattern ‘</w:t>
      </w:r>
      <w:r w:rsidRPr="004A2287">
        <w:rPr>
          <w:i/>
          <w:iCs/>
          <w:sz w:val="26"/>
          <w:szCs w:val="26"/>
          <w:rPrChange w:id="54" w:author="Musa Şimşek" w:date="2023-04-05T23:56:00Z">
            <w:rPr>
              <w:i/>
              <w:iCs/>
              <w:sz w:val="28"/>
              <w:szCs w:val="28"/>
            </w:rPr>
          </w:rPrChange>
        </w:rPr>
        <w:t xml:space="preserve">&lt;TEXT...&lt;TITLE&gt;[title_text]&lt;/TITLE&gt;...’: </w:t>
      </w:r>
      <w:r w:rsidRPr="004A2287">
        <w:rPr>
          <w:sz w:val="26"/>
          <w:szCs w:val="26"/>
          <w:rPrChange w:id="55" w:author="Musa Şimşek" w:date="2023-04-05T23:56:00Z">
            <w:rPr>
              <w:sz w:val="28"/>
              <w:szCs w:val="28"/>
            </w:rPr>
          </w:rPrChange>
        </w:rPr>
        <w:t>to get the title of the document as a string.</w:t>
      </w:r>
    </w:p>
    <w:p w14:paraId="47AD00F0" w14:textId="3C5E1B68" w:rsidR="00E77CD2" w:rsidRPr="004A2287" w:rsidRDefault="00E77CD2" w:rsidP="000D040F">
      <w:pPr>
        <w:pStyle w:val="ListParagraph"/>
        <w:numPr>
          <w:ilvl w:val="2"/>
          <w:numId w:val="1"/>
        </w:numPr>
        <w:rPr>
          <w:ins w:id="56" w:author="Musa Şimşek" w:date="2023-04-05T23:13:00Z"/>
          <w:sz w:val="26"/>
          <w:szCs w:val="26"/>
          <w:rPrChange w:id="57" w:author="Musa Şimşek" w:date="2023-04-05T23:56:00Z">
            <w:rPr>
              <w:ins w:id="58" w:author="Musa Şimşek" w:date="2023-04-05T23:13:00Z"/>
              <w:sz w:val="28"/>
              <w:szCs w:val="28"/>
            </w:rPr>
          </w:rPrChange>
        </w:rPr>
      </w:pPr>
      <w:r w:rsidRPr="004A2287">
        <w:rPr>
          <w:sz w:val="26"/>
          <w:szCs w:val="26"/>
          <w:rPrChange w:id="59" w:author="Musa Şimşek" w:date="2023-04-05T23:56:00Z">
            <w:rPr>
              <w:sz w:val="28"/>
              <w:szCs w:val="28"/>
            </w:rPr>
          </w:rPrChange>
        </w:rPr>
        <w:t>searching the pattern</w:t>
      </w:r>
      <w:ins w:id="60" w:author="Musa Şimşek" w:date="2023-04-05T23:13:00Z">
        <w:r w:rsidRPr="004A2287">
          <w:rPr>
            <w:sz w:val="26"/>
            <w:szCs w:val="26"/>
            <w:rPrChange w:id="61" w:author="Musa Şimşek" w:date="2023-04-05T23:56:00Z">
              <w:rPr>
                <w:sz w:val="28"/>
                <w:szCs w:val="28"/>
              </w:rPr>
            </w:rPrChange>
          </w:rPr>
          <w:t xml:space="preserve"> ‘</w:t>
        </w:r>
      </w:ins>
      <w:del w:id="62" w:author="Musa Şimşek" w:date="2023-04-05T23:13:00Z">
        <w:r w:rsidRPr="004A2287" w:rsidDel="00E77CD2">
          <w:rPr>
            <w:i/>
            <w:iCs/>
            <w:sz w:val="26"/>
            <w:szCs w:val="26"/>
            <w:rPrChange w:id="63" w:author="Musa Şimşek" w:date="2023-04-05T23:56:00Z">
              <w:rPr>
                <w:sz w:val="28"/>
                <w:szCs w:val="28"/>
              </w:rPr>
            </w:rPrChange>
          </w:rPr>
          <w:delText>:</w:delText>
        </w:r>
      </w:del>
      <w:ins w:id="64" w:author="Musa Şimşek" w:date="2023-04-05T23:13:00Z">
        <w:r w:rsidRPr="004A2287">
          <w:rPr>
            <w:i/>
            <w:iCs/>
            <w:sz w:val="26"/>
            <w:szCs w:val="26"/>
            <w:rPrChange w:id="65" w:author="Musa Şimşek" w:date="2023-04-05T23:56:00Z">
              <w:rPr>
                <w:sz w:val="28"/>
                <w:szCs w:val="28"/>
              </w:rPr>
            </w:rPrChange>
          </w:rPr>
          <w:t>&lt;TEXT...&lt;BODY&gt;[body_text]&lt;/BODY&gt;...</w:t>
        </w:r>
        <w:r w:rsidRPr="004A2287">
          <w:rPr>
            <w:sz w:val="26"/>
            <w:szCs w:val="26"/>
            <w:rPrChange w:id="66" w:author="Musa Şimşek" w:date="2023-04-05T23:56:00Z">
              <w:rPr>
                <w:sz w:val="28"/>
                <w:szCs w:val="28"/>
              </w:rPr>
            </w:rPrChange>
          </w:rPr>
          <w:t>’: to get the body of the document as a string</w:t>
        </w:r>
      </w:ins>
      <w:del w:id="67" w:author="Musa Şimşek" w:date="2023-04-05T23:12:00Z">
        <w:r w:rsidRPr="004A2287" w:rsidDel="00E77CD2">
          <w:rPr>
            <w:sz w:val="26"/>
            <w:szCs w:val="26"/>
            <w:rPrChange w:id="68" w:author="Musa Şimşek" w:date="2023-04-05T23:56:00Z">
              <w:rPr>
                <w:sz w:val="28"/>
                <w:szCs w:val="28"/>
              </w:rPr>
            </w:rPrChange>
          </w:rPr>
          <w:delText xml:space="preserve"> </w:delText>
        </w:r>
      </w:del>
    </w:p>
    <w:p w14:paraId="014E479E" w14:textId="7F0F5A34" w:rsidR="00E77CD2" w:rsidRPr="004A2287" w:rsidRDefault="00607707" w:rsidP="000D040F">
      <w:pPr>
        <w:pStyle w:val="ListParagraph"/>
        <w:numPr>
          <w:ilvl w:val="2"/>
          <w:numId w:val="1"/>
        </w:numPr>
        <w:rPr>
          <w:ins w:id="69" w:author="Musa Şimşek" w:date="2023-04-05T23:15:00Z"/>
          <w:sz w:val="26"/>
          <w:szCs w:val="26"/>
          <w:rPrChange w:id="70" w:author="Musa Şimşek" w:date="2023-04-05T23:56:00Z">
            <w:rPr>
              <w:ins w:id="71" w:author="Musa Şimşek" w:date="2023-04-05T23:15:00Z"/>
              <w:sz w:val="28"/>
              <w:szCs w:val="28"/>
            </w:rPr>
          </w:rPrChange>
        </w:rPr>
      </w:pPr>
      <w:ins w:id="72" w:author="Musa Şimşek" w:date="2023-04-05T23:14:00Z">
        <w:r w:rsidRPr="004A2287">
          <w:rPr>
            <w:sz w:val="26"/>
            <w:szCs w:val="26"/>
            <w:rPrChange w:id="73" w:author="Musa Şimşek" w:date="2023-04-05T23:56:00Z">
              <w:rPr>
                <w:sz w:val="28"/>
                <w:szCs w:val="28"/>
              </w:rPr>
            </w:rPrChange>
          </w:rPr>
          <w:t>searching the pattern ‘</w:t>
        </w:r>
        <w:r w:rsidRPr="004A2287">
          <w:rPr>
            <w:i/>
            <w:iCs/>
            <w:sz w:val="26"/>
            <w:szCs w:val="26"/>
            <w:rPrChange w:id="74" w:author="Musa Şimşek" w:date="2023-04-05T23:56:00Z">
              <w:rPr>
                <w:sz w:val="28"/>
                <w:szCs w:val="28"/>
              </w:rPr>
            </w:rPrChange>
          </w:rPr>
          <w:t>&lt;TEXT...[body_text]&lt;/TEXT&gt;</w:t>
        </w:r>
        <w:r w:rsidRPr="004A2287">
          <w:rPr>
            <w:sz w:val="26"/>
            <w:szCs w:val="26"/>
            <w:rPrChange w:id="75" w:author="Musa Şimşek" w:date="2023-04-05T23:56:00Z">
              <w:rPr>
                <w:sz w:val="28"/>
                <w:szCs w:val="28"/>
              </w:rPr>
            </w:rPrChange>
          </w:rPr>
          <w:t>’</w:t>
        </w:r>
      </w:ins>
      <w:ins w:id="76" w:author="Musa Şimşek" w:date="2023-04-05T23:15:00Z">
        <w:r w:rsidRPr="004A2287">
          <w:rPr>
            <w:sz w:val="26"/>
            <w:szCs w:val="26"/>
            <w:rPrChange w:id="77" w:author="Musa Şimşek" w:date="2023-04-05T23:56:00Z">
              <w:rPr>
                <w:sz w:val="28"/>
                <w:szCs w:val="28"/>
              </w:rPr>
            </w:rPrChange>
          </w:rPr>
          <w:t xml:space="preserve">: </w:t>
        </w:r>
      </w:ins>
      <w:ins w:id="78" w:author="Musa Şimşek" w:date="2023-04-05T23:13:00Z">
        <w:r w:rsidR="00E77CD2" w:rsidRPr="004A2287">
          <w:rPr>
            <w:sz w:val="26"/>
            <w:szCs w:val="26"/>
            <w:rPrChange w:id="79" w:author="Musa Şimşek" w:date="2023-04-05T23:56:00Z">
              <w:rPr>
                <w:sz w:val="28"/>
                <w:szCs w:val="28"/>
              </w:rPr>
            </w:rPrChange>
          </w:rPr>
          <w:t xml:space="preserve">if </w:t>
        </w:r>
      </w:ins>
      <w:ins w:id="80" w:author="Musa Şimşek" w:date="2023-04-05T23:14:00Z">
        <w:r w:rsidRPr="004A2287">
          <w:rPr>
            <w:sz w:val="26"/>
            <w:szCs w:val="26"/>
            <w:rPrChange w:id="81" w:author="Musa Şimşek" w:date="2023-04-05T23:56:00Z">
              <w:rPr>
                <w:sz w:val="28"/>
                <w:szCs w:val="28"/>
              </w:rPr>
            </w:rPrChange>
          </w:rPr>
          <w:t xml:space="preserve">title and body cannot be found in steps iii and iv, </w:t>
        </w:r>
      </w:ins>
      <w:ins w:id="82" w:author="Musa Şimşek" w:date="2023-04-05T23:15:00Z">
        <w:r w:rsidRPr="004A2287">
          <w:rPr>
            <w:sz w:val="26"/>
            <w:szCs w:val="26"/>
            <w:rPrChange w:id="83" w:author="Musa Şimşek" w:date="2023-04-05T23:56:00Z">
              <w:rPr>
                <w:sz w:val="28"/>
                <w:szCs w:val="28"/>
              </w:rPr>
            </w:rPrChange>
          </w:rPr>
          <w:t xml:space="preserve">that means the article is in </w:t>
        </w:r>
        <w:r w:rsidRPr="004A2287">
          <w:rPr>
            <w:i/>
            <w:iCs/>
            <w:sz w:val="26"/>
            <w:szCs w:val="26"/>
            <w:rPrChange w:id="84" w:author="Musa Şimşek" w:date="2023-04-05T23:56:00Z">
              <w:rPr>
                <w:i/>
                <w:iCs/>
                <w:sz w:val="28"/>
                <w:szCs w:val="28"/>
              </w:rPr>
            </w:rPrChange>
          </w:rPr>
          <w:t xml:space="preserve">UNPROC </w:t>
        </w:r>
        <w:r w:rsidRPr="004A2287">
          <w:rPr>
            <w:sz w:val="26"/>
            <w:szCs w:val="26"/>
            <w:rPrChange w:id="85" w:author="Musa Şimşek" w:date="2023-04-05T23:56:00Z">
              <w:rPr>
                <w:sz w:val="28"/>
                <w:szCs w:val="28"/>
              </w:rPr>
            </w:rPrChange>
          </w:rPr>
          <w:t>format and it contains just text.</w:t>
        </w:r>
      </w:ins>
    </w:p>
    <w:p w14:paraId="0B047574" w14:textId="21397680" w:rsidR="00607707" w:rsidRPr="004A2287" w:rsidRDefault="00607707" w:rsidP="00607707">
      <w:pPr>
        <w:pStyle w:val="ListParagraph"/>
        <w:numPr>
          <w:ilvl w:val="1"/>
          <w:numId w:val="1"/>
        </w:numPr>
        <w:rPr>
          <w:ins w:id="86" w:author="Musa Şimşek" w:date="2023-04-05T23:16:00Z"/>
          <w:sz w:val="26"/>
          <w:szCs w:val="26"/>
          <w:rPrChange w:id="87" w:author="Musa Şimşek" w:date="2023-04-05T23:56:00Z">
            <w:rPr>
              <w:ins w:id="88" w:author="Musa Şimşek" w:date="2023-04-05T23:16:00Z"/>
              <w:sz w:val="28"/>
              <w:szCs w:val="28"/>
            </w:rPr>
          </w:rPrChange>
        </w:rPr>
      </w:pPr>
      <w:ins w:id="89" w:author="Musa Şimşek" w:date="2023-04-05T23:15:00Z">
        <w:r w:rsidRPr="004A2287">
          <w:rPr>
            <w:sz w:val="26"/>
            <w:szCs w:val="26"/>
            <w:rPrChange w:id="90" w:author="Musa Şimşek" w:date="2023-04-05T23:56:00Z">
              <w:rPr>
                <w:sz w:val="28"/>
                <w:szCs w:val="28"/>
              </w:rPr>
            </w:rPrChange>
          </w:rPr>
          <w:t xml:space="preserve">After step 2, we have </w:t>
        </w:r>
      </w:ins>
      <w:ins w:id="91" w:author="Musa Şimşek" w:date="2023-04-05T23:16:00Z">
        <w:r w:rsidRPr="004A2287">
          <w:rPr>
            <w:sz w:val="26"/>
            <w:szCs w:val="26"/>
            <w:rPrChange w:id="92" w:author="Musa Şimşek" w:date="2023-04-05T23:56:00Z">
              <w:rPr>
                <w:sz w:val="28"/>
                <w:szCs w:val="28"/>
              </w:rPr>
            </w:rPrChange>
          </w:rPr>
          <w:t xml:space="preserve">a string that contains the whole text(either title+body or just text) as a string. I will insert that string </w:t>
        </w:r>
      </w:ins>
      <w:ins w:id="93" w:author="Musa Şimşek" w:date="2023-04-06T01:17:00Z">
        <w:r w:rsidR="006F4D64">
          <w:rPr>
            <w:sz w:val="26"/>
            <w:szCs w:val="26"/>
          </w:rPr>
          <w:t>in</w:t>
        </w:r>
      </w:ins>
      <w:ins w:id="94" w:author="Musa Şimşek" w:date="2023-04-05T23:16:00Z">
        <w:r w:rsidRPr="004A2287">
          <w:rPr>
            <w:sz w:val="26"/>
            <w:szCs w:val="26"/>
            <w:rPrChange w:id="95" w:author="Musa Şimşek" w:date="2023-04-05T23:56:00Z">
              <w:rPr>
                <w:sz w:val="28"/>
                <w:szCs w:val="28"/>
              </w:rPr>
            </w:rPrChange>
          </w:rPr>
          <w:t>to a global list to use it in other places.</w:t>
        </w:r>
      </w:ins>
    </w:p>
    <w:p w14:paraId="4E3BA941" w14:textId="04F24BF3" w:rsidR="00607707" w:rsidRPr="004A2287" w:rsidRDefault="00607707" w:rsidP="00607707">
      <w:pPr>
        <w:pStyle w:val="ListParagraph"/>
        <w:numPr>
          <w:ilvl w:val="1"/>
          <w:numId w:val="1"/>
        </w:numPr>
        <w:rPr>
          <w:ins w:id="96" w:author="Musa Şimşek" w:date="2023-04-05T23:19:00Z"/>
          <w:sz w:val="26"/>
          <w:szCs w:val="26"/>
          <w:rPrChange w:id="97" w:author="Musa Şimşek" w:date="2023-04-05T23:56:00Z">
            <w:rPr>
              <w:ins w:id="98" w:author="Musa Şimşek" w:date="2023-04-05T23:19:00Z"/>
              <w:sz w:val="28"/>
              <w:szCs w:val="28"/>
            </w:rPr>
          </w:rPrChange>
        </w:rPr>
      </w:pPr>
      <w:ins w:id="99" w:author="Musa Şimşek" w:date="2023-04-05T23:16:00Z">
        <w:r w:rsidRPr="004A2287">
          <w:rPr>
            <w:sz w:val="26"/>
            <w:szCs w:val="26"/>
            <w:rPrChange w:id="100" w:author="Musa Şimşek" w:date="2023-04-05T23:56:00Z">
              <w:rPr>
                <w:sz w:val="28"/>
                <w:szCs w:val="28"/>
              </w:rPr>
            </w:rPrChange>
          </w:rPr>
          <w:t>Repea</w:t>
        </w:r>
      </w:ins>
      <w:ins w:id="101" w:author="Musa Şimşek" w:date="2023-04-05T23:17:00Z">
        <w:r w:rsidRPr="004A2287">
          <w:rPr>
            <w:sz w:val="26"/>
            <w:szCs w:val="26"/>
            <w:rPrChange w:id="102" w:author="Musa Şimşek" w:date="2023-04-05T23:56:00Z">
              <w:rPr>
                <w:sz w:val="28"/>
                <w:szCs w:val="28"/>
              </w:rPr>
            </w:rPrChange>
          </w:rPr>
          <w:t xml:space="preserve">t the first 3 steps for every </w:t>
        </w:r>
        <w:r w:rsidRPr="004A2287">
          <w:rPr>
            <w:i/>
            <w:iCs/>
            <w:sz w:val="26"/>
            <w:szCs w:val="26"/>
            <w:rPrChange w:id="103" w:author="Musa Şimşek" w:date="2023-04-05T23:56:00Z">
              <w:rPr>
                <w:i/>
                <w:iCs/>
                <w:sz w:val="28"/>
                <w:szCs w:val="28"/>
              </w:rPr>
            </w:rPrChange>
          </w:rPr>
          <w:t xml:space="preserve">.sgm </w:t>
        </w:r>
        <w:r w:rsidRPr="004A2287">
          <w:rPr>
            <w:sz w:val="26"/>
            <w:szCs w:val="26"/>
            <w:rPrChange w:id="104" w:author="Musa Şimşek" w:date="2023-04-05T23:56:00Z">
              <w:rPr>
                <w:sz w:val="28"/>
                <w:szCs w:val="28"/>
              </w:rPr>
            </w:rPrChange>
          </w:rPr>
          <w:t xml:space="preserve">file in the </w:t>
        </w:r>
        <w:r w:rsidRPr="004A2287">
          <w:rPr>
            <w:i/>
            <w:iCs/>
            <w:sz w:val="26"/>
            <w:szCs w:val="26"/>
            <w:rPrChange w:id="105" w:author="Musa Şimşek" w:date="2023-04-05T23:56:00Z">
              <w:rPr>
                <w:i/>
                <w:iCs/>
                <w:sz w:val="28"/>
                <w:szCs w:val="28"/>
              </w:rPr>
            </w:rPrChange>
          </w:rPr>
          <w:t>reuter21578</w:t>
        </w:r>
        <w:r w:rsidRPr="004A2287">
          <w:rPr>
            <w:sz w:val="26"/>
            <w:szCs w:val="26"/>
            <w:rPrChange w:id="106" w:author="Musa Şimşek" w:date="2023-04-05T23:56:00Z">
              <w:rPr>
                <w:sz w:val="28"/>
                <w:szCs w:val="28"/>
              </w:rPr>
            </w:rPrChange>
          </w:rPr>
          <w:t xml:space="preserve"> folder.</w:t>
        </w:r>
      </w:ins>
    </w:p>
    <w:p w14:paraId="5E585329" w14:textId="3ED68496" w:rsidR="00607707" w:rsidRDefault="00607707" w:rsidP="00607707">
      <w:pPr>
        <w:ind w:left="720"/>
        <w:rPr>
          <w:ins w:id="107" w:author="Musa Şimşek" w:date="2023-04-05T23:24:00Z"/>
          <w:sz w:val="28"/>
          <w:szCs w:val="28"/>
        </w:rPr>
      </w:pPr>
    </w:p>
    <w:p w14:paraId="0B2A2930" w14:textId="77777777" w:rsidR="004A2287" w:rsidRDefault="004A2287" w:rsidP="00C70B5F">
      <w:pPr>
        <w:pStyle w:val="Heading2"/>
        <w:ind w:left="708"/>
        <w:rPr>
          <w:ins w:id="108" w:author="Musa Şimşek" w:date="2023-04-05T23:56:00Z"/>
        </w:rPr>
      </w:pPr>
    </w:p>
    <w:p w14:paraId="1AB97C47" w14:textId="77777777" w:rsidR="004A2287" w:rsidRDefault="004A2287" w:rsidP="00C70B5F">
      <w:pPr>
        <w:pStyle w:val="Heading2"/>
        <w:ind w:left="708"/>
        <w:rPr>
          <w:ins w:id="109" w:author="Musa Şimşek" w:date="2023-04-05T23:56:00Z"/>
        </w:rPr>
      </w:pPr>
    </w:p>
    <w:p w14:paraId="6BF9E431" w14:textId="77777777" w:rsidR="004A2287" w:rsidRDefault="004A2287" w:rsidP="00C70B5F">
      <w:pPr>
        <w:pStyle w:val="Heading2"/>
        <w:ind w:left="708"/>
        <w:rPr>
          <w:ins w:id="110" w:author="Musa Şimşek" w:date="2023-04-05T23:56:00Z"/>
        </w:rPr>
      </w:pPr>
    </w:p>
    <w:p w14:paraId="46A9397F" w14:textId="62C2F33A" w:rsidR="00607707" w:rsidRPr="004A2287" w:rsidRDefault="00C70B5F">
      <w:pPr>
        <w:pStyle w:val="Heading2"/>
        <w:ind w:left="708"/>
        <w:rPr>
          <w:ins w:id="111" w:author="Musa Şimşek" w:date="2023-04-05T23:19:00Z"/>
          <w:sz w:val="28"/>
          <w:szCs w:val="28"/>
          <w:rPrChange w:id="112" w:author="Musa Şimşek" w:date="2023-04-05T23:56:00Z">
            <w:rPr>
              <w:ins w:id="113" w:author="Musa Şimşek" w:date="2023-04-05T23:19:00Z"/>
            </w:rPr>
          </w:rPrChange>
        </w:rPr>
        <w:pPrChange w:id="114" w:author="Musa Şimşek" w:date="2023-04-05T23:54:00Z">
          <w:pPr>
            <w:ind w:left="720"/>
          </w:pPr>
        </w:pPrChange>
      </w:pPr>
      <w:ins w:id="115" w:author="Musa Şimşek" w:date="2023-04-05T23:54:00Z">
        <w:r w:rsidRPr="004A2287">
          <w:rPr>
            <w:sz w:val="28"/>
            <w:szCs w:val="28"/>
            <w:rPrChange w:id="116" w:author="Musa Şimşek" w:date="2023-04-05T23:56:00Z">
              <w:rPr/>
            </w:rPrChange>
          </w:rPr>
          <w:t>Normalize Tokens of Documents</w:t>
        </w:r>
      </w:ins>
    </w:p>
    <w:p w14:paraId="6B9C6ADF" w14:textId="485A90DE" w:rsidR="00607707" w:rsidRPr="004A2287" w:rsidRDefault="00607707" w:rsidP="00607707">
      <w:pPr>
        <w:ind w:left="720"/>
        <w:rPr>
          <w:ins w:id="117" w:author="Musa Şimşek" w:date="2023-04-05T23:24:00Z"/>
          <w:sz w:val="26"/>
          <w:szCs w:val="26"/>
          <w:rPrChange w:id="118" w:author="Musa Şimşek" w:date="2023-04-05T23:56:00Z">
            <w:rPr>
              <w:ins w:id="119" w:author="Musa Şimşek" w:date="2023-04-05T23:24:00Z"/>
              <w:sz w:val="28"/>
              <w:szCs w:val="28"/>
            </w:rPr>
          </w:rPrChange>
        </w:rPr>
      </w:pPr>
      <w:ins w:id="120" w:author="Musa Şimşek" w:date="2023-04-05T23:19:00Z">
        <w:r w:rsidRPr="004A2287">
          <w:rPr>
            <w:sz w:val="26"/>
            <w:szCs w:val="26"/>
            <w:rPrChange w:id="121" w:author="Musa Şimşek" w:date="2023-04-05T23:56:00Z">
              <w:rPr>
                <w:sz w:val="28"/>
                <w:szCs w:val="28"/>
              </w:rPr>
            </w:rPrChange>
          </w:rPr>
          <w:t xml:space="preserve">After getting the document texts as raw strings, it is time to normalize those. </w:t>
        </w:r>
      </w:ins>
      <w:ins w:id="122" w:author="Musa Şimşek" w:date="2023-04-05T23:20:00Z">
        <w:r w:rsidRPr="004A2287">
          <w:rPr>
            <w:sz w:val="26"/>
            <w:szCs w:val="26"/>
            <w:rPrChange w:id="123" w:author="Musa Şimşek" w:date="2023-04-05T23:56:00Z">
              <w:rPr>
                <w:sz w:val="28"/>
                <w:szCs w:val="28"/>
              </w:rPr>
            </w:rPrChange>
          </w:rPr>
          <w:t>The work is done in</w:t>
        </w:r>
      </w:ins>
      <w:ins w:id="124" w:author="Musa Şimşek" w:date="2023-04-06T01:17:00Z">
        <w:r w:rsidR="006F4D64">
          <w:rPr>
            <w:sz w:val="26"/>
            <w:szCs w:val="26"/>
          </w:rPr>
          <w:t xml:space="preserve"> the</w:t>
        </w:r>
      </w:ins>
      <w:ins w:id="125" w:author="Musa Şimşek" w:date="2023-04-05T23:20:00Z">
        <w:r w:rsidRPr="004A2287">
          <w:rPr>
            <w:sz w:val="26"/>
            <w:szCs w:val="26"/>
            <w:rPrChange w:id="126" w:author="Musa Şimşek" w:date="2023-04-05T23:56:00Z">
              <w:rPr>
                <w:sz w:val="28"/>
                <w:szCs w:val="28"/>
              </w:rPr>
            </w:rPrChange>
          </w:rPr>
          <w:t xml:space="preserve"> </w:t>
        </w:r>
        <w:r w:rsidRPr="004A2287">
          <w:rPr>
            <w:i/>
            <w:iCs/>
            <w:sz w:val="26"/>
            <w:szCs w:val="26"/>
            <w:rPrChange w:id="127" w:author="Musa Şimşek" w:date="2023-04-05T23:56:00Z">
              <w:rPr>
                <w:i/>
                <w:iCs/>
                <w:sz w:val="28"/>
                <w:szCs w:val="28"/>
              </w:rPr>
            </w:rPrChange>
          </w:rPr>
          <w:t xml:space="preserve">normalizeDocuments() </w:t>
        </w:r>
        <w:r w:rsidRPr="004A2287">
          <w:rPr>
            <w:sz w:val="26"/>
            <w:szCs w:val="26"/>
            <w:rPrChange w:id="128" w:author="Musa Şimşek" w:date="2023-04-05T23:56:00Z">
              <w:rPr>
                <w:sz w:val="28"/>
                <w:szCs w:val="28"/>
              </w:rPr>
            </w:rPrChange>
          </w:rPr>
          <w:t>method:</w:t>
        </w:r>
      </w:ins>
    </w:p>
    <w:p w14:paraId="408F97CE" w14:textId="76741345" w:rsidR="00F93092" w:rsidRPr="004A2287" w:rsidRDefault="00F93092" w:rsidP="00F93092">
      <w:pPr>
        <w:pStyle w:val="ListParagraph"/>
        <w:numPr>
          <w:ilvl w:val="0"/>
          <w:numId w:val="2"/>
        </w:numPr>
        <w:rPr>
          <w:ins w:id="129" w:author="Musa Şimşek" w:date="2023-04-05T23:25:00Z"/>
          <w:sz w:val="26"/>
          <w:szCs w:val="26"/>
          <w:rPrChange w:id="130" w:author="Musa Şimşek" w:date="2023-04-05T23:56:00Z">
            <w:rPr>
              <w:ins w:id="131" w:author="Musa Şimşek" w:date="2023-04-05T23:25:00Z"/>
              <w:sz w:val="28"/>
              <w:szCs w:val="28"/>
            </w:rPr>
          </w:rPrChange>
        </w:rPr>
      </w:pPr>
      <w:ins w:id="132" w:author="Musa Şimşek" w:date="2023-04-05T23:25:00Z">
        <w:r w:rsidRPr="004A2287">
          <w:rPr>
            <w:sz w:val="26"/>
            <w:szCs w:val="26"/>
            <w:rPrChange w:id="133" w:author="Musa Şimşek" w:date="2023-04-05T23:56:00Z">
              <w:rPr>
                <w:sz w:val="28"/>
                <w:szCs w:val="28"/>
              </w:rPr>
            </w:rPrChange>
          </w:rPr>
          <w:t xml:space="preserve">split the documents </w:t>
        </w:r>
      </w:ins>
      <w:ins w:id="134" w:author="Musa Şimşek" w:date="2023-04-06T01:18:00Z">
        <w:r w:rsidR="006F4D64">
          <w:rPr>
            <w:sz w:val="26"/>
            <w:szCs w:val="26"/>
          </w:rPr>
          <w:t>in</w:t>
        </w:r>
      </w:ins>
      <w:ins w:id="135" w:author="Musa Şimşek" w:date="2023-04-05T23:25:00Z">
        <w:r w:rsidRPr="004A2287">
          <w:rPr>
            <w:sz w:val="26"/>
            <w:szCs w:val="26"/>
            <w:rPrChange w:id="136" w:author="Musa Şimşek" w:date="2023-04-05T23:56:00Z">
              <w:rPr>
                <w:sz w:val="28"/>
                <w:szCs w:val="28"/>
              </w:rPr>
            </w:rPrChange>
          </w:rPr>
          <w:t>to tokens by getting rid of whitespace characters.</w:t>
        </w:r>
      </w:ins>
    </w:p>
    <w:p w14:paraId="7D6E30BB" w14:textId="55D81942" w:rsidR="00F93092" w:rsidRPr="004A2287" w:rsidRDefault="00F93092" w:rsidP="00F93092">
      <w:pPr>
        <w:pStyle w:val="ListParagraph"/>
        <w:numPr>
          <w:ilvl w:val="0"/>
          <w:numId w:val="2"/>
        </w:numPr>
        <w:rPr>
          <w:ins w:id="137" w:author="Musa Şimşek" w:date="2023-04-05T23:27:00Z"/>
          <w:sz w:val="26"/>
          <w:szCs w:val="26"/>
          <w:rPrChange w:id="138" w:author="Musa Şimşek" w:date="2023-04-05T23:56:00Z">
            <w:rPr>
              <w:ins w:id="139" w:author="Musa Şimşek" w:date="2023-04-05T23:27:00Z"/>
              <w:sz w:val="28"/>
              <w:szCs w:val="28"/>
            </w:rPr>
          </w:rPrChange>
        </w:rPr>
      </w:pPr>
      <w:ins w:id="140" w:author="Musa Şimşek" w:date="2023-04-05T23:26:00Z">
        <w:r w:rsidRPr="004A2287">
          <w:rPr>
            <w:sz w:val="26"/>
            <w:szCs w:val="26"/>
            <w:rPrChange w:id="141" w:author="Musa Şimşek" w:date="2023-04-05T23:56:00Z">
              <w:rPr>
                <w:sz w:val="28"/>
                <w:szCs w:val="28"/>
              </w:rPr>
            </w:rPrChange>
          </w:rPr>
          <w:t>normalizing the tokens of documents. this process is handled by a function</w:t>
        </w:r>
      </w:ins>
      <w:ins w:id="142" w:author="Musa Şimşek" w:date="2023-04-05T23:27:00Z">
        <w:r w:rsidRPr="004A2287">
          <w:rPr>
            <w:sz w:val="26"/>
            <w:szCs w:val="26"/>
            <w:rPrChange w:id="143" w:author="Musa Şimşek" w:date="2023-04-05T23:56:00Z">
              <w:rPr>
                <w:sz w:val="28"/>
                <w:szCs w:val="28"/>
              </w:rPr>
            </w:rPrChange>
          </w:rPr>
          <w:t xml:space="preserve"> in the </w:t>
        </w:r>
        <w:r w:rsidRPr="004A2287">
          <w:rPr>
            <w:i/>
            <w:iCs/>
            <w:sz w:val="26"/>
            <w:szCs w:val="26"/>
            <w:rPrChange w:id="144" w:author="Musa Şimşek" w:date="2023-04-05T23:56:00Z">
              <w:rPr>
                <w:i/>
                <w:iCs/>
                <w:sz w:val="28"/>
                <w:szCs w:val="28"/>
              </w:rPr>
            </w:rPrChange>
          </w:rPr>
          <w:t xml:space="preserve">helper_function.py </w:t>
        </w:r>
        <w:r w:rsidRPr="004A2287">
          <w:rPr>
            <w:sz w:val="26"/>
            <w:szCs w:val="26"/>
            <w:rPrChange w:id="145" w:author="Musa Şimşek" w:date="2023-04-05T23:56:00Z">
              <w:rPr>
                <w:sz w:val="28"/>
                <w:szCs w:val="28"/>
              </w:rPr>
            </w:rPrChange>
          </w:rPr>
          <w:t>file and contains several steps:</w:t>
        </w:r>
      </w:ins>
    </w:p>
    <w:p w14:paraId="5E4DCFF7" w14:textId="4D02EEE9" w:rsidR="00F93092" w:rsidRPr="004A2287" w:rsidRDefault="00F93092" w:rsidP="00F93092">
      <w:pPr>
        <w:pStyle w:val="ListParagraph"/>
        <w:numPr>
          <w:ilvl w:val="1"/>
          <w:numId w:val="2"/>
        </w:numPr>
        <w:rPr>
          <w:ins w:id="146" w:author="Musa Şimşek" w:date="2023-04-05T23:31:00Z"/>
          <w:sz w:val="26"/>
          <w:szCs w:val="26"/>
          <w:rPrChange w:id="147" w:author="Musa Şimşek" w:date="2023-04-05T23:56:00Z">
            <w:rPr>
              <w:ins w:id="148" w:author="Musa Şimşek" w:date="2023-04-05T23:31:00Z"/>
              <w:sz w:val="28"/>
              <w:szCs w:val="28"/>
            </w:rPr>
          </w:rPrChange>
        </w:rPr>
      </w:pPr>
      <w:ins w:id="149" w:author="Musa Şimşek" w:date="2023-04-05T23:29:00Z">
        <w:r w:rsidRPr="004A2287">
          <w:rPr>
            <w:sz w:val="26"/>
            <w:szCs w:val="26"/>
            <w:rPrChange w:id="150" w:author="Musa Şimşek" w:date="2023-04-05T23:56:00Z">
              <w:rPr>
                <w:sz w:val="28"/>
                <w:szCs w:val="28"/>
              </w:rPr>
            </w:rPrChange>
          </w:rPr>
          <w:t xml:space="preserve">checking whether the token is one of </w:t>
        </w:r>
      </w:ins>
      <w:ins w:id="151" w:author="Musa Şimşek" w:date="2023-04-06T01:18:00Z">
        <w:r w:rsidR="006F4D64">
          <w:rPr>
            <w:sz w:val="26"/>
            <w:szCs w:val="26"/>
          </w:rPr>
          <w:t xml:space="preserve">the </w:t>
        </w:r>
      </w:ins>
      <w:ins w:id="152" w:author="Musa Şimşek" w:date="2023-04-05T23:29:00Z">
        <w:r w:rsidRPr="004A2287">
          <w:rPr>
            <w:sz w:val="26"/>
            <w:szCs w:val="26"/>
            <w:rPrChange w:id="153" w:author="Musa Şimşek" w:date="2023-04-05T23:56:00Z">
              <w:rPr>
                <w:sz w:val="28"/>
                <w:szCs w:val="28"/>
              </w:rPr>
            </w:rPrChange>
          </w:rPr>
          <w:t>clitics(we’re, I’ve, etc.). clitics are defined in the</w:t>
        </w:r>
      </w:ins>
      <w:ins w:id="154" w:author="Musa Şimşek" w:date="2023-04-05T23:30:00Z">
        <w:r w:rsidRPr="004A2287">
          <w:rPr>
            <w:sz w:val="26"/>
            <w:szCs w:val="26"/>
            <w:rPrChange w:id="155" w:author="Musa Şimşek" w:date="2023-04-05T23:56:00Z">
              <w:rPr>
                <w:sz w:val="28"/>
                <w:szCs w:val="28"/>
              </w:rPr>
            </w:rPrChange>
          </w:rPr>
          <w:t xml:space="preserve"> </w:t>
        </w:r>
        <w:r w:rsidRPr="004A2287">
          <w:rPr>
            <w:i/>
            <w:iCs/>
            <w:sz w:val="26"/>
            <w:szCs w:val="26"/>
            <w:rPrChange w:id="156" w:author="Musa Şimşek" w:date="2023-04-05T23:56:00Z">
              <w:rPr>
                <w:i/>
                <w:iCs/>
                <w:sz w:val="28"/>
                <w:szCs w:val="28"/>
              </w:rPr>
            </w:rPrChange>
          </w:rPr>
          <w:t xml:space="preserve">clitics.txt </w:t>
        </w:r>
        <w:r w:rsidRPr="004A2287">
          <w:rPr>
            <w:sz w:val="26"/>
            <w:szCs w:val="26"/>
            <w:rPrChange w:id="157" w:author="Musa Şimşek" w:date="2023-04-05T23:56:00Z">
              <w:rPr>
                <w:sz w:val="28"/>
                <w:szCs w:val="28"/>
              </w:rPr>
            </w:rPrChange>
          </w:rPr>
          <w:t xml:space="preserve">file and that file is loaded with the helper function </w:t>
        </w:r>
        <w:r w:rsidRPr="004A2287">
          <w:rPr>
            <w:i/>
            <w:iCs/>
            <w:sz w:val="26"/>
            <w:szCs w:val="26"/>
            <w:rPrChange w:id="158" w:author="Musa Şimşek" w:date="2023-04-05T23:56:00Z">
              <w:rPr>
                <w:i/>
                <w:iCs/>
                <w:sz w:val="28"/>
                <w:szCs w:val="28"/>
              </w:rPr>
            </w:rPrChange>
          </w:rPr>
          <w:t>getClitics()</w:t>
        </w:r>
        <w:r w:rsidRPr="004A2287">
          <w:rPr>
            <w:sz w:val="26"/>
            <w:szCs w:val="26"/>
            <w:rPrChange w:id="159" w:author="Musa Şimşek" w:date="2023-04-05T23:56:00Z">
              <w:rPr>
                <w:sz w:val="28"/>
                <w:szCs w:val="28"/>
              </w:rPr>
            </w:rPrChange>
          </w:rPr>
          <w:t xml:space="preserve">. If the token is a clitic, </w:t>
        </w:r>
      </w:ins>
      <w:ins w:id="160" w:author="Musa Şimşek" w:date="2023-04-05T23:31:00Z">
        <w:r w:rsidRPr="004A2287">
          <w:rPr>
            <w:sz w:val="26"/>
            <w:szCs w:val="26"/>
            <w:rPrChange w:id="161" w:author="Musa Şimşek" w:date="2023-04-05T23:56:00Z">
              <w:rPr>
                <w:sz w:val="28"/>
                <w:szCs w:val="28"/>
              </w:rPr>
            </w:rPrChange>
          </w:rPr>
          <w:t>then the token should be added to the resulting list after applying full case</w:t>
        </w:r>
      </w:ins>
      <w:ins w:id="162" w:author="Musa Şimşek" w:date="2023-04-06T01:18:00Z">
        <w:r w:rsidR="006F4D64">
          <w:rPr>
            <w:sz w:val="26"/>
            <w:szCs w:val="26"/>
          </w:rPr>
          <w:t>-</w:t>
        </w:r>
      </w:ins>
      <w:ins w:id="163" w:author="Musa Şimşek" w:date="2023-04-05T23:31:00Z">
        <w:r w:rsidRPr="004A2287">
          <w:rPr>
            <w:sz w:val="26"/>
            <w:szCs w:val="26"/>
            <w:rPrChange w:id="164" w:author="Musa Şimşek" w:date="2023-04-05T23:56:00Z">
              <w:rPr>
                <w:sz w:val="28"/>
                <w:szCs w:val="28"/>
              </w:rPr>
            </w:rPrChange>
          </w:rPr>
          <w:t>folding.</w:t>
        </w:r>
      </w:ins>
    </w:p>
    <w:p w14:paraId="52EB941E" w14:textId="17DF1284" w:rsidR="00F93092" w:rsidRPr="004A2287" w:rsidRDefault="00F93092" w:rsidP="00F93092">
      <w:pPr>
        <w:pStyle w:val="ListParagraph"/>
        <w:numPr>
          <w:ilvl w:val="1"/>
          <w:numId w:val="2"/>
        </w:numPr>
        <w:rPr>
          <w:ins w:id="165" w:author="Musa Şimşek" w:date="2023-04-05T23:33:00Z"/>
          <w:sz w:val="26"/>
          <w:szCs w:val="26"/>
          <w:rPrChange w:id="166" w:author="Musa Şimşek" w:date="2023-04-05T23:56:00Z">
            <w:rPr>
              <w:ins w:id="167" w:author="Musa Şimşek" w:date="2023-04-05T23:33:00Z"/>
              <w:sz w:val="28"/>
              <w:szCs w:val="28"/>
            </w:rPr>
          </w:rPrChange>
        </w:rPr>
      </w:pPr>
      <w:ins w:id="168" w:author="Musa Şimşek" w:date="2023-04-05T23:31:00Z">
        <w:r w:rsidRPr="004A2287">
          <w:rPr>
            <w:sz w:val="26"/>
            <w:szCs w:val="26"/>
            <w:rPrChange w:id="169" w:author="Musa Şimşek" w:date="2023-04-05T23:56:00Z">
              <w:rPr>
                <w:sz w:val="28"/>
                <w:szCs w:val="28"/>
              </w:rPr>
            </w:rPrChange>
          </w:rPr>
          <w:t xml:space="preserve">if </w:t>
        </w:r>
      </w:ins>
      <w:ins w:id="170" w:author="Musa Şimşek" w:date="2023-04-05T23:33:00Z">
        <w:r w:rsidRPr="004A2287">
          <w:rPr>
            <w:sz w:val="26"/>
            <w:szCs w:val="26"/>
            <w:rPrChange w:id="171" w:author="Musa Şimşek" w:date="2023-04-05T23:56:00Z">
              <w:rPr>
                <w:sz w:val="28"/>
                <w:szCs w:val="28"/>
              </w:rPr>
            </w:rPrChange>
          </w:rPr>
          <w:t xml:space="preserve">the </w:t>
        </w:r>
      </w:ins>
      <w:ins w:id="172" w:author="Musa Şimşek" w:date="2023-04-05T23:31:00Z">
        <w:r w:rsidRPr="004A2287">
          <w:rPr>
            <w:sz w:val="26"/>
            <w:szCs w:val="26"/>
            <w:rPrChange w:id="173" w:author="Musa Şimşek" w:date="2023-04-05T23:56:00Z">
              <w:rPr>
                <w:sz w:val="28"/>
                <w:szCs w:val="28"/>
              </w:rPr>
            </w:rPrChange>
          </w:rPr>
          <w:t xml:space="preserve">token is not a clitic, </w:t>
        </w:r>
      </w:ins>
      <w:ins w:id="174" w:author="Musa Şimşek" w:date="2023-04-05T23:32:00Z">
        <w:r w:rsidRPr="004A2287">
          <w:rPr>
            <w:sz w:val="26"/>
            <w:szCs w:val="26"/>
            <w:rPrChange w:id="175" w:author="Musa Şimşek" w:date="2023-04-05T23:56:00Z">
              <w:rPr>
                <w:sz w:val="28"/>
                <w:szCs w:val="28"/>
              </w:rPr>
            </w:rPrChange>
          </w:rPr>
          <w:t>the token should be shaved. the shaved version is either a word, words with hyphens included, or a token compos</w:t>
        </w:r>
      </w:ins>
      <w:ins w:id="176" w:author="Musa Şimşek" w:date="2023-04-06T01:18:00Z">
        <w:r w:rsidR="006F4D64">
          <w:rPr>
            <w:sz w:val="26"/>
            <w:szCs w:val="26"/>
          </w:rPr>
          <w:t>ed</w:t>
        </w:r>
      </w:ins>
      <w:ins w:id="177" w:author="Musa Şimşek" w:date="2023-04-05T23:32:00Z">
        <w:r w:rsidRPr="004A2287">
          <w:rPr>
            <w:sz w:val="26"/>
            <w:szCs w:val="26"/>
            <w:rPrChange w:id="178" w:author="Musa Şimşek" w:date="2023-04-05T23:56:00Z">
              <w:rPr>
                <w:sz w:val="28"/>
                <w:szCs w:val="28"/>
              </w:rPr>
            </w:rPrChange>
          </w:rPr>
          <w:t xml:space="preserve"> of numbers </w:t>
        </w:r>
        <w:r w:rsidRPr="004A2287">
          <w:rPr>
            <w:sz w:val="26"/>
            <w:szCs w:val="26"/>
            <w:rPrChange w:id="179" w:author="Musa Şimşek" w:date="2023-04-05T23:56:00Z">
              <w:rPr/>
            </w:rPrChange>
          </w:rPr>
          <w:t>with special characters('/', ':', '.', ',') like 16/20, 19.02.2021, etc.</w:t>
        </w:r>
      </w:ins>
    </w:p>
    <w:p w14:paraId="277542B1" w14:textId="75FD7850" w:rsidR="004E709E" w:rsidRPr="004A2287" w:rsidRDefault="004E709E" w:rsidP="004E709E">
      <w:pPr>
        <w:pStyle w:val="ListParagraph"/>
        <w:numPr>
          <w:ilvl w:val="1"/>
          <w:numId w:val="2"/>
        </w:numPr>
        <w:rPr>
          <w:ins w:id="180" w:author="Musa Şimşek" w:date="2023-04-05T23:36:00Z"/>
          <w:sz w:val="26"/>
          <w:szCs w:val="26"/>
          <w:rPrChange w:id="181" w:author="Musa Şimşek" w:date="2023-04-05T23:56:00Z">
            <w:rPr>
              <w:ins w:id="182" w:author="Musa Şimşek" w:date="2023-04-05T23:36:00Z"/>
              <w:sz w:val="28"/>
              <w:szCs w:val="28"/>
            </w:rPr>
          </w:rPrChange>
        </w:rPr>
      </w:pPr>
      <w:ins w:id="183" w:author="Musa Şimşek" w:date="2023-04-05T23:34:00Z">
        <w:r w:rsidRPr="004A2287">
          <w:rPr>
            <w:sz w:val="26"/>
            <w:szCs w:val="26"/>
            <w:rPrChange w:id="184" w:author="Musa Şimşek" w:date="2023-04-05T23:56:00Z">
              <w:rPr>
                <w:sz w:val="28"/>
                <w:szCs w:val="28"/>
              </w:rPr>
            </w:rPrChange>
          </w:rPr>
          <w:t xml:space="preserve">hyphens should be eliminated properly, if there are any. </w:t>
        </w:r>
      </w:ins>
      <w:ins w:id="185" w:author="Musa Şimşek" w:date="2023-04-05T23:35:00Z">
        <w:r w:rsidRPr="004A2287">
          <w:rPr>
            <w:sz w:val="26"/>
            <w:szCs w:val="26"/>
            <w:rPrChange w:id="186" w:author="Musa Şimşek" w:date="2023-04-05T23:56:00Z">
              <w:rPr>
                <w:sz w:val="28"/>
                <w:szCs w:val="28"/>
              </w:rPr>
            </w:rPrChange>
          </w:rPr>
          <w:t>the methodology implied is as follows: if the first character of the hyphenated word is upper, like Hewett-Pickard or New York-San Fransisco, then they should be split and taken as different strings. if the first character is lower, then all hyphens should be deleted and the result will be one word('know-how' to 'knowhow').</w:t>
        </w:r>
      </w:ins>
    </w:p>
    <w:p w14:paraId="562767C4" w14:textId="6B0994F8" w:rsidR="004E709E" w:rsidRPr="004A2287" w:rsidRDefault="004E709E" w:rsidP="004E709E">
      <w:pPr>
        <w:pStyle w:val="ListParagraph"/>
        <w:numPr>
          <w:ilvl w:val="1"/>
          <w:numId w:val="2"/>
        </w:numPr>
        <w:rPr>
          <w:ins w:id="187" w:author="Musa Şimşek" w:date="2023-04-05T23:35:00Z"/>
          <w:sz w:val="26"/>
          <w:szCs w:val="26"/>
          <w:rPrChange w:id="188" w:author="Musa Şimşek" w:date="2023-04-05T23:56:00Z">
            <w:rPr>
              <w:ins w:id="189" w:author="Musa Şimşek" w:date="2023-04-05T23:35:00Z"/>
              <w:sz w:val="28"/>
              <w:szCs w:val="28"/>
            </w:rPr>
          </w:rPrChange>
        </w:rPr>
      </w:pPr>
      <w:ins w:id="190" w:author="Musa Şimşek" w:date="2023-04-05T23:36:00Z">
        <w:r w:rsidRPr="004A2287">
          <w:rPr>
            <w:sz w:val="26"/>
            <w:szCs w:val="26"/>
            <w:rPrChange w:id="191" w:author="Musa Şimşek" w:date="2023-04-05T23:56:00Z">
              <w:rPr>
                <w:sz w:val="28"/>
                <w:szCs w:val="28"/>
              </w:rPr>
            </w:rPrChange>
          </w:rPr>
          <w:t xml:space="preserve">if the token has a dot at the end, it is </w:t>
        </w:r>
      </w:ins>
      <w:ins w:id="192" w:author="Musa Şimşek" w:date="2023-04-05T23:37:00Z">
        <w:r w:rsidRPr="004A2287">
          <w:rPr>
            <w:sz w:val="26"/>
            <w:szCs w:val="26"/>
            <w:rPrChange w:id="193" w:author="Musa Şimşek" w:date="2023-04-05T23:56:00Z">
              <w:rPr>
                <w:sz w:val="28"/>
                <w:szCs w:val="28"/>
              </w:rPr>
            </w:rPrChange>
          </w:rPr>
          <w:t>interpreted as the end of a sentence is found and the first character of the very following token should be lowered.</w:t>
        </w:r>
      </w:ins>
    </w:p>
    <w:p w14:paraId="0A49925E" w14:textId="0240F93F" w:rsidR="004E709E" w:rsidRPr="004A2287" w:rsidRDefault="004E709E" w:rsidP="004E709E">
      <w:pPr>
        <w:pStyle w:val="ListParagraph"/>
        <w:numPr>
          <w:ilvl w:val="1"/>
          <w:numId w:val="2"/>
        </w:numPr>
        <w:rPr>
          <w:ins w:id="194" w:author="Musa Şimşek" w:date="2023-04-05T23:39:00Z"/>
          <w:sz w:val="26"/>
          <w:szCs w:val="26"/>
          <w:rPrChange w:id="195" w:author="Musa Şimşek" w:date="2023-04-05T23:56:00Z">
            <w:rPr>
              <w:ins w:id="196" w:author="Musa Şimşek" w:date="2023-04-05T23:39:00Z"/>
              <w:sz w:val="28"/>
              <w:szCs w:val="28"/>
            </w:rPr>
          </w:rPrChange>
        </w:rPr>
      </w:pPr>
      <w:ins w:id="197" w:author="Musa Şimşek" w:date="2023-04-05T23:36:00Z">
        <w:r w:rsidRPr="004A2287">
          <w:rPr>
            <w:sz w:val="26"/>
            <w:szCs w:val="26"/>
            <w:rPrChange w:id="198" w:author="Musa Şimşek" w:date="2023-04-05T23:56:00Z">
              <w:rPr>
                <w:sz w:val="28"/>
                <w:szCs w:val="28"/>
              </w:rPr>
            </w:rPrChange>
          </w:rPr>
          <w:t xml:space="preserve">the normalized tokens </w:t>
        </w:r>
      </w:ins>
      <w:ins w:id="199" w:author="Musa Şimşek" w:date="2023-04-05T23:39:00Z">
        <w:r w:rsidRPr="004A2287">
          <w:rPr>
            <w:sz w:val="26"/>
            <w:szCs w:val="26"/>
            <w:rPrChange w:id="200" w:author="Musa Şimşek" w:date="2023-04-05T23:56:00Z">
              <w:rPr>
                <w:sz w:val="28"/>
                <w:szCs w:val="28"/>
              </w:rPr>
            </w:rPrChange>
          </w:rPr>
          <w:t xml:space="preserve">are added </w:t>
        </w:r>
      </w:ins>
      <w:ins w:id="201" w:author="Musa Şimşek" w:date="2023-04-05T23:36:00Z">
        <w:r w:rsidRPr="004A2287">
          <w:rPr>
            <w:sz w:val="26"/>
            <w:szCs w:val="26"/>
            <w:rPrChange w:id="202" w:author="Musa Şimşek" w:date="2023-04-05T23:56:00Z">
              <w:rPr>
                <w:sz w:val="28"/>
                <w:szCs w:val="28"/>
              </w:rPr>
            </w:rPrChange>
          </w:rPr>
          <w:t>to a final list</w:t>
        </w:r>
      </w:ins>
      <w:ins w:id="203" w:author="Musa Şimşek" w:date="2023-04-05T23:38:00Z">
        <w:r w:rsidRPr="004A2287">
          <w:rPr>
            <w:sz w:val="26"/>
            <w:szCs w:val="26"/>
            <w:rPrChange w:id="204" w:author="Musa Şimşek" w:date="2023-04-05T23:56:00Z">
              <w:rPr>
                <w:sz w:val="28"/>
                <w:szCs w:val="28"/>
              </w:rPr>
            </w:rPrChange>
          </w:rPr>
          <w:t xml:space="preserve"> and that list with the number of the tokens gathered after the normalization step</w:t>
        </w:r>
      </w:ins>
      <w:ins w:id="205" w:author="Musa Şimşek" w:date="2023-04-05T23:40:00Z">
        <w:r w:rsidRPr="004A2287">
          <w:rPr>
            <w:sz w:val="26"/>
            <w:szCs w:val="26"/>
            <w:rPrChange w:id="206" w:author="Musa Şimşek" w:date="2023-04-05T23:56:00Z">
              <w:rPr>
                <w:sz w:val="28"/>
                <w:szCs w:val="28"/>
              </w:rPr>
            </w:rPrChange>
          </w:rPr>
          <w:t xml:space="preserve"> is returned</w:t>
        </w:r>
      </w:ins>
      <w:ins w:id="207" w:author="Musa Şimşek" w:date="2023-04-05T23:39:00Z">
        <w:r w:rsidRPr="004A2287">
          <w:rPr>
            <w:sz w:val="26"/>
            <w:szCs w:val="26"/>
            <w:rPrChange w:id="208" w:author="Musa Şimşek" w:date="2023-04-05T23:56:00Z">
              <w:rPr>
                <w:sz w:val="28"/>
                <w:szCs w:val="28"/>
              </w:rPr>
            </w:rPrChange>
          </w:rPr>
          <w:t>.</w:t>
        </w:r>
      </w:ins>
    </w:p>
    <w:p w14:paraId="7F951CF4" w14:textId="7A5FAE11" w:rsidR="004E709E" w:rsidRPr="004A2287" w:rsidRDefault="004E709E" w:rsidP="004E709E">
      <w:pPr>
        <w:pStyle w:val="ListParagraph"/>
        <w:numPr>
          <w:ilvl w:val="0"/>
          <w:numId w:val="2"/>
        </w:numPr>
        <w:rPr>
          <w:ins w:id="209" w:author="Musa Şimşek" w:date="2023-04-05T23:40:00Z"/>
          <w:sz w:val="26"/>
          <w:szCs w:val="26"/>
          <w:rPrChange w:id="210" w:author="Musa Şimşek" w:date="2023-04-05T23:56:00Z">
            <w:rPr>
              <w:ins w:id="211" w:author="Musa Şimşek" w:date="2023-04-05T23:40:00Z"/>
              <w:sz w:val="28"/>
              <w:szCs w:val="28"/>
            </w:rPr>
          </w:rPrChange>
        </w:rPr>
      </w:pPr>
      <w:ins w:id="212" w:author="Musa Şimşek" w:date="2023-04-05T23:39:00Z">
        <w:r w:rsidRPr="004A2287">
          <w:rPr>
            <w:sz w:val="26"/>
            <w:szCs w:val="26"/>
            <w:rPrChange w:id="213" w:author="Musa Şimşek" w:date="2023-04-05T23:56:00Z">
              <w:rPr>
                <w:sz w:val="28"/>
                <w:szCs w:val="28"/>
              </w:rPr>
            </w:rPrChange>
          </w:rPr>
          <w:t>gathering</w:t>
        </w:r>
      </w:ins>
      <w:ins w:id="214" w:author="Musa Şimşek" w:date="2023-04-05T23:40:00Z">
        <w:r w:rsidRPr="004A2287">
          <w:rPr>
            <w:sz w:val="26"/>
            <w:szCs w:val="26"/>
            <w:rPrChange w:id="215" w:author="Musa Şimşek" w:date="2023-04-05T23:56:00Z">
              <w:rPr>
                <w:sz w:val="28"/>
                <w:szCs w:val="28"/>
              </w:rPr>
            </w:rPrChange>
          </w:rPr>
          <w:t xml:space="preserve"> the normalized documents, which are lists of normalized tokens, in a list with their document ids</w:t>
        </w:r>
      </w:ins>
    </w:p>
    <w:p w14:paraId="43A5BDE2" w14:textId="40EA0553" w:rsidR="004E709E" w:rsidRPr="004A2287" w:rsidRDefault="004E709E" w:rsidP="004E709E">
      <w:pPr>
        <w:pStyle w:val="ListParagraph"/>
        <w:numPr>
          <w:ilvl w:val="0"/>
          <w:numId w:val="2"/>
        </w:numPr>
        <w:rPr>
          <w:ins w:id="216" w:author="Musa Şimşek" w:date="2023-04-05T23:42:00Z"/>
          <w:sz w:val="26"/>
          <w:szCs w:val="26"/>
          <w:rPrChange w:id="217" w:author="Musa Şimşek" w:date="2023-04-05T23:56:00Z">
            <w:rPr>
              <w:ins w:id="218" w:author="Musa Şimşek" w:date="2023-04-05T23:42:00Z"/>
              <w:sz w:val="28"/>
              <w:szCs w:val="28"/>
            </w:rPr>
          </w:rPrChange>
        </w:rPr>
      </w:pPr>
      <w:ins w:id="219" w:author="Musa Şimşek" w:date="2023-04-05T23:40:00Z">
        <w:r w:rsidRPr="004A2287">
          <w:rPr>
            <w:sz w:val="26"/>
            <w:szCs w:val="26"/>
            <w:rPrChange w:id="220" w:author="Musa Şimşek" w:date="2023-04-05T23:56:00Z">
              <w:rPr>
                <w:sz w:val="28"/>
                <w:szCs w:val="28"/>
              </w:rPr>
            </w:rPrChange>
          </w:rPr>
          <w:t>returni</w:t>
        </w:r>
      </w:ins>
      <w:ins w:id="221" w:author="Musa Şimşek" w:date="2023-04-05T23:41:00Z">
        <w:r w:rsidRPr="004A2287">
          <w:rPr>
            <w:sz w:val="26"/>
            <w:szCs w:val="26"/>
            <w:rPrChange w:id="222" w:author="Musa Şimşek" w:date="2023-04-05T23:56:00Z">
              <w:rPr>
                <w:sz w:val="28"/>
                <w:szCs w:val="28"/>
              </w:rPr>
            </w:rPrChange>
          </w:rPr>
          <w:t>ng that list of normalized documents, number of tokens before normalization, number of tokens after normalization, and number o</w:t>
        </w:r>
      </w:ins>
      <w:ins w:id="223" w:author="Musa Şimşek" w:date="2023-04-05T23:42:00Z">
        <w:r w:rsidRPr="004A2287">
          <w:rPr>
            <w:sz w:val="26"/>
            <w:szCs w:val="26"/>
            <w:rPrChange w:id="224" w:author="Musa Şimşek" w:date="2023-04-05T23:56:00Z">
              <w:rPr>
                <w:sz w:val="28"/>
                <w:szCs w:val="28"/>
              </w:rPr>
            </w:rPrChange>
          </w:rPr>
          <w:t>f terms before normalization</w:t>
        </w:r>
      </w:ins>
    </w:p>
    <w:p w14:paraId="6CDB2315" w14:textId="652F9B3E" w:rsidR="004E709E" w:rsidRDefault="004E709E" w:rsidP="004E709E">
      <w:pPr>
        <w:ind w:left="1080"/>
        <w:rPr>
          <w:ins w:id="225" w:author="Musa Şimşek" w:date="2023-04-05T23:51:00Z"/>
          <w:sz w:val="28"/>
          <w:szCs w:val="28"/>
        </w:rPr>
      </w:pPr>
    </w:p>
    <w:p w14:paraId="6E63760F" w14:textId="77777777" w:rsidR="00C70B5F" w:rsidRDefault="00C70B5F" w:rsidP="004E709E">
      <w:pPr>
        <w:ind w:left="1080"/>
        <w:rPr>
          <w:ins w:id="226" w:author="Musa Şimşek" w:date="2023-04-05T23:42:00Z"/>
          <w:sz w:val="28"/>
          <w:szCs w:val="28"/>
        </w:rPr>
      </w:pPr>
    </w:p>
    <w:p w14:paraId="7F07A600" w14:textId="154160DA" w:rsidR="00C70B5F" w:rsidRPr="004A2287" w:rsidRDefault="00C70B5F">
      <w:pPr>
        <w:pStyle w:val="Heading2"/>
        <w:ind w:left="1080"/>
        <w:rPr>
          <w:ins w:id="227" w:author="Musa Şimşek" w:date="2023-04-05T23:54:00Z"/>
          <w:sz w:val="28"/>
          <w:szCs w:val="28"/>
          <w:rPrChange w:id="228" w:author="Musa Şimşek" w:date="2023-04-05T23:57:00Z">
            <w:rPr>
              <w:ins w:id="229" w:author="Musa Şimşek" w:date="2023-04-05T23:54:00Z"/>
            </w:rPr>
          </w:rPrChange>
        </w:rPr>
        <w:pPrChange w:id="230" w:author="Musa Şimşek" w:date="2023-04-06T00:05:00Z">
          <w:pPr>
            <w:ind w:left="1080"/>
          </w:pPr>
        </w:pPrChange>
      </w:pPr>
      <w:ins w:id="231" w:author="Musa Şimşek" w:date="2023-04-05T23:54:00Z">
        <w:r w:rsidRPr="004A2287">
          <w:rPr>
            <w:sz w:val="28"/>
            <w:szCs w:val="28"/>
            <w:rPrChange w:id="232" w:author="Musa Şimşek" w:date="2023-04-05T23:57:00Z">
              <w:rPr/>
            </w:rPrChange>
          </w:rPr>
          <w:lastRenderedPageBreak/>
          <w:t>Create the Dictionary</w:t>
        </w:r>
      </w:ins>
    </w:p>
    <w:p w14:paraId="6D932731" w14:textId="313A4D5F" w:rsidR="00C70B5F" w:rsidRPr="004A2287" w:rsidRDefault="00C70B5F">
      <w:pPr>
        <w:ind w:left="1080"/>
        <w:rPr>
          <w:ins w:id="233" w:author="Musa Şimşek" w:date="2023-04-05T23:55:00Z"/>
          <w:sz w:val="26"/>
          <w:szCs w:val="26"/>
          <w:rPrChange w:id="234" w:author="Musa Şimşek" w:date="2023-04-05T23:57:00Z">
            <w:rPr>
              <w:ins w:id="235" w:author="Musa Şimşek" w:date="2023-04-05T23:55:00Z"/>
              <w:sz w:val="28"/>
              <w:szCs w:val="28"/>
            </w:rPr>
          </w:rPrChange>
        </w:rPr>
        <w:pPrChange w:id="236" w:author="Musa Şimşek" w:date="2023-04-06T00:05:00Z">
          <w:pPr>
            <w:ind w:left="708"/>
          </w:pPr>
        </w:pPrChange>
      </w:pPr>
      <w:ins w:id="237" w:author="Musa Şimşek" w:date="2023-04-05T23:50:00Z">
        <w:r w:rsidRPr="004A2287">
          <w:rPr>
            <w:sz w:val="26"/>
            <w:szCs w:val="26"/>
            <w:rPrChange w:id="238" w:author="Musa Şimşek" w:date="2023-04-05T23:57:00Z">
              <w:rPr>
                <w:sz w:val="28"/>
                <w:szCs w:val="28"/>
              </w:rPr>
            </w:rPrChange>
          </w:rPr>
          <w:t>Since the tokens in documents are normalized, the dictionary o</w:t>
        </w:r>
      </w:ins>
      <w:ins w:id="239" w:author="Musa Şimşek" w:date="2023-04-05T23:51:00Z">
        <w:r w:rsidRPr="004A2287">
          <w:rPr>
            <w:sz w:val="26"/>
            <w:szCs w:val="26"/>
            <w:rPrChange w:id="240" w:author="Musa Şimşek" w:date="2023-04-05T23:57:00Z">
              <w:rPr>
                <w:sz w:val="28"/>
                <w:szCs w:val="28"/>
              </w:rPr>
            </w:rPrChange>
          </w:rPr>
          <w:t xml:space="preserve">f the corpus can be created. </w:t>
        </w:r>
        <w:r w:rsidRPr="004A2287">
          <w:rPr>
            <w:i/>
            <w:iCs/>
            <w:sz w:val="26"/>
            <w:szCs w:val="26"/>
            <w:rPrChange w:id="241" w:author="Musa Şimşek" w:date="2023-04-05T23:57:00Z">
              <w:rPr>
                <w:i/>
                <w:iCs/>
                <w:sz w:val="28"/>
                <w:szCs w:val="28"/>
              </w:rPr>
            </w:rPrChange>
          </w:rPr>
          <w:t xml:space="preserve">getDictionary() </w:t>
        </w:r>
        <w:r w:rsidRPr="004A2287">
          <w:rPr>
            <w:sz w:val="26"/>
            <w:szCs w:val="26"/>
            <w:rPrChange w:id="242" w:author="Musa Şimşek" w:date="2023-04-05T23:57:00Z">
              <w:rPr>
                <w:sz w:val="28"/>
                <w:szCs w:val="28"/>
              </w:rPr>
            </w:rPrChange>
          </w:rPr>
          <w:t>method deals with that problem</w:t>
        </w:r>
      </w:ins>
      <w:ins w:id="243" w:author="Musa Şimşek" w:date="2023-04-05T23:52:00Z">
        <w:r w:rsidRPr="004A2287">
          <w:rPr>
            <w:sz w:val="26"/>
            <w:szCs w:val="26"/>
            <w:rPrChange w:id="244" w:author="Musa Şimşek" w:date="2023-04-05T23:57:00Z">
              <w:rPr>
                <w:sz w:val="28"/>
                <w:szCs w:val="28"/>
              </w:rPr>
            </w:rPrChange>
          </w:rPr>
          <w:t xml:space="preserve">. It simply creates an empty set and tries to add every token to that set. Since </w:t>
        </w:r>
      </w:ins>
      <w:ins w:id="245" w:author="Musa Şimşek" w:date="2023-04-06T01:19:00Z">
        <w:r w:rsidR="006F4D64">
          <w:rPr>
            <w:sz w:val="26"/>
            <w:szCs w:val="26"/>
          </w:rPr>
          <w:t xml:space="preserve">the </w:t>
        </w:r>
      </w:ins>
      <w:ins w:id="246" w:author="Musa Şimşek" w:date="2023-04-05T23:52:00Z">
        <w:r w:rsidRPr="004A2287">
          <w:rPr>
            <w:sz w:val="26"/>
            <w:szCs w:val="26"/>
            <w:rPrChange w:id="247" w:author="Musa Şimşek" w:date="2023-04-05T23:57:00Z">
              <w:rPr>
                <w:sz w:val="28"/>
                <w:szCs w:val="28"/>
              </w:rPr>
            </w:rPrChange>
          </w:rPr>
          <w:t>set data structure does not allow duplicate entries, we have our dictionary.</w:t>
        </w:r>
      </w:ins>
      <w:ins w:id="248" w:author="Musa Şimşek" w:date="2023-04-05T23:53:00Z">
        <w:r w:rsidRPr="004A2287">
          <w:rPr>
            <w:sz w:val="26"/>
            <w:szCs w:val="26"/>
            <w:rPrChange w:id="249" w:author="Musa Şimşek" w:date="2023-04-05T23:57:00Z">
              <w:rPr>
                <w:sz w:val="28"/>
                <w:szCs w:val="28"/>
              </w:rPr>
            </w:rPrChange>
          </w:rPr>
          <w:t xml:space="preserve"> After it is sorted, data preprocessing is finished.</w:t>
        </w:r>
      </w:ins>
    </w:p>
    <w:p w14:paraId="016064FB" w14:textId="77777777" w:rsidR="008A0AF4" w:rsidRDefault="008A0AF4" w:rsidP="008A0AF4">
      <w:pPr>
        <w:pStyle w:val="Heading2"/>
        <w:ind w:left="372" w:firstLine="708"/>
        <w:rPr>
          <w:ins w:id="250" w:author="Musa Şimşek" w:date="2023-04-06T00:06:00Z"/>
          <w:sz w:val="28"/>
          <w:szCs w:val="28"/>
        </w:rPr>
      </w:pPr>
    </w:p>
    <w:p w14:paraId="2E955477" w14:textId="2A510603" w:rsidR="004A2287" w:rsidRDefault="004A2287">
      <w:pPr>
        <w:pStyle w:val="Heading2"/>
        <w:ind w:left="372" w:firstLine="708"/>
        <w:rPr>
          <w:ins w:id="251" w:author="Musa Şimşek" w:date="2023-04-05T23:57:00Z"/>
          <w:sz w:val="28"/>
          <w:szCs w:val="28"/>
        </w:rPr>
        <w:pPrChange w:id="252" w:author="Musa Şimşek" w:date="2023-04-06T00:06:00Z">
          <w:pPr>
            <w:pStyle w:val="Heading2"/>
          </w:pPr>
        </w:pPrChange>
      </w:pPr>
      <w:ins w:id="253" w:author="Musa Şimşek" w:date="2023-04-05T23:55:00Z">
        <w:r w:rsidRPr="004A2287">
          <w:rPr>
            <w:sz w:val="28"/>
            <w:szCs w:val="28"/>
            <w:rPrChange w:id="254" w:author="Musa Şimşek" w:date="2023-04-05T23:57:00Z">
              <w:rPr/>
            </w:rPrChange>
          </w:rPr>
          <w:t>Preprocess Metrics</w:t>
        </w:r>
      </w:ins>
    </w:p>
    <w:p w14:paraId="5A7E5DB3" w14:textId="025681C0" w:rsidR="004A2287" w:rsidRDefault="006F4D64">
      <w:pPr>
        <w:ind w:left="372" w:firstLine="708"/>
        <w:rPr>
          <w:ins w:id="255" w:author="Musa Şimşek" w:date="2023-04-05T23:59:00Z"/>
          <w:sz w:val="26"/>
          <w:szCs w:val="26"/>
        </w:rPr>
        <w:pPrChange w:id="256" w:author="Musa Şimşek" w:date="2023-04-06T00:06:00Z">
          <w:pPr/>
        </w:pPrChange>
      </w:pPr>
      <w:ins w:id="257" w:author="Musa Şimşek" w:date="2023-04-06T01:19:00Z">
        <w:r>
          <w:rPr>
            <w:sz w:val="26"/>
            <w:szCs w:val="26"/>
          </w:rPr>
          <w:t>As</w:t>
        </w:r>
      </w:ins>
      <w:ins w:id="258" w:author="Musa Şimşek" w:date="2023-04-05T23:57:00Z">
        <w:r w:rsidR="004A2287">
          <w:rPr>
            <w:sz w:val="26"/>
            <w:szCs w:val="26"/>
          </w:rPr>
          <w:t xml:space="preserve"> it is written in </w:t>
        </w:r>
      </w:ins>
      <w:ins w:id="259" w:author="Musa Şimşek" w:date="2023-04-06T01:19:00Z">
        <w:r>
          <w:rPr>
            <w:sz w:val="26"/>
            <w:szCs w:val="26"/>
          </w:rPr>
          <w:t xml:space="preserve">the </w:t>
        </w:r>
      </w:ins>
      <w:ins w:id="260" w:author="Musa Şimşek" w:date="2023-04-05T23:57:00Z">
        <w:r w:rsidR="004A2287">
          <w:rPr>
            <w:i/>
            <w:iCs/>
            <w:sz w:val="26"/>
            <w:szCs w:val="26"/>
          </w:rPr>
          <w:t xml:space="preserve">preprocessing_metrics.txt </w:t>
        </w:r>
        <w:r w:rsidR="004A2287">
          <w:rPr>
            <w:sz w:val="26"/>
            <w:szCs w:val="26"/>
          </w:rPr>
          <w:t>file</w:t>
        </w:r>
      </w:ins>
      <w:ins w:id="261" w:author="Musa Şimşek" w:date="2023-04-05T23:59:00Z">
        <w:r w:rsidR="004A2287">
          <w:rPr>
            <w:sz w:val="26"/>
            <w:szCs w:val="26"/>
          </w:rPr>
          <w:t>,</w:t>
        </w:r>
      </w:ins>
    </w:p>
    <w:p w14:paraId="504844DA" w14:textId="2E2EE2DF" w:rsidR="004A2287" w:rsidRPr="004A2287" w:rsidRDefault="006F4D64">
      <w:pPr>
        <w:pStyle w:val="ListParagraph"/>
        <w:numPr>
          <w:ilvl w:val="0"/>
          <w:numId w:val="5"/>
        </w:numPr>
        <w:ind w:left="1800"/>
        <w:rPr>
          <w:ins w:id="262" w:author="Musa Şimşek" w:date="2023-04-05T23:59:00Z"/>
          <w:sz w:val="26"/>
          <w:szCs w:val="26"/>
        </w:rPr>
        <w:pPrChange w:id="263" w:author="Musa Şimşek" w:date="2023-04-06T00:05:00Z">
          <w:pPr>
            <w:pStyle w:val="ListParagraph"/>
            <w:numPr>
              <w:numId w:val="5"/>
            </w:numPr>
            <w:ind w:left="1428" w:hanging="360"/>
          </w:pPr>
        </w:pPrChange>
      </w:pPr>
      <w:ins w:id="264" w:author="Musa Şimşek" w:date="2023-04-06T01:20:00Z">
        <w:r>
          <w:rPr>
            <w:sz w:val="26"/>
            <w:szCs w:val="26"/>
          </w:rPr>
          <w:t>The n</w:t>
        </w:r>
      </w:ins>
      <w:ins w:id="265" w:author="Musa Şimşek" w:date="2023-04-05T23:59:00Z">
        <w:r w:rsidR="004A2287" w:rsidRPr="004A2287">
          <w:rPr>
            <w:sz w:val="26"/>
            <w:szCs w:val="26"/>
          </w:rPr>
          <w:t>umber of tokens before normalization</w:t>
        </w:r>
      </w:ins>
      <w:ins w:id="266" w:author="Musa Şimşek" w:date="2023-04-06T00:00:00Z">
        <w:r w:rsidR="004A2287">
          <w:rPr>
            <w:sz w:val="26"/>
            <w:szCs w:val="26"/>
          </w:rPr>
          <w:t xml:space="preserve"> is </w:t>
        </w:r>
      </w:ins>
      <w:ins w:id="267" w:author="Musa Şimşek" w:date="2023-04-05T23:59:00Z">
        <w:r w:rsidR="004A2287" w:rsidRPr="004A2287">
          <w:rPr>
            <w:b/>
            <w:bCs/>
            <w:sz w:val="26"/>
            <w:szCs w:val="26"/>
            <w:rPrChange w:id="268" w:author="Musa Şimşek" w:date="2023-04-06T00:00:00Z">
              <w:rPr>
                <w:sz w:val="26"/>
                <w:szCs w:val="26"/>
              </w:rPr>
            </w:rPrChange>
          </w:rPr>
          <w:t>130957</w:t>
        </w:r>
      </w:ins>
    </w:p>
    <w:p w14:paraId="7F863D60" w14:textId="716CA912" w:rsidR="004A2287" w:rsidRPr="004A2287" w:rsidRDefault="006F4D64">
      <w:pPr>
        <w:pStyle w:val="ListParagraph"/>
        <w:numPr>
          <w:ilvl w:val="0"/>
          <w:numId w:val="5"/>
        </w:numPr>
        <w:ind w:left="1800"/>
        <w:rPr>
          <w:ins w:id="269" w:author="Musa Şimşek" w:date="2023-04-05T23:59:00Z"/>
          <w:sz w:val="26"/>
          <w:szCs w:val="26"/>
        </w:rPr>
        <w:pPrChange w:id="270" w:author="Musa Şimşek" w:date="2023-04-06T00:05:00Z">
          <w:pPr>
            <w:pStyle w:val="ListParagraph"/>
            <w:numPr>
              <w:numId w:val="5"/>
            </w:numPr>
            <w:ind w:left="1428" w:hanging="360"/>
          </w:pPr>
        </w:pPrChange>
      </w:pPr>
      <w:ins w:id="271" w:author="Musa Şimşek" w:date="2023-04-06T01:20:00Z">
        <w:r>
          <w:rPr>
            <w:sz w:val="26"/>
            <w:szCs w:val="26"/>
          </w:rPr>
          <w:t>The n</w:t>
        </w:r>
      </w:ins>
      <w:ins w:id="272" w:author="Musa Şimşek" w:date="2023-04-05T23:59:00Z">
        <w:r w:rsidR="004A2287" w:rsidRPr="004A2287">
          <w:rPr>
            <w:sz w:val="26"/>
            <w:szCs w:val="26"/>
          </w:rPr>
          <w:t xml:space="preserve">umber of tokens after normalization: </w:t>
        </w:r>
        <w:r w:rsidR="004A2287" w:rsidRPr="004A2287">
          <w:rPr>
            <w:b/>
            <w:bCs/>
            <w:sz w:val="26"/>
            <w:szCs w:val="26"/>
            <w:rPrChange w:id="273" w:author="Musa Şimşek" w:date="2023-04-06T00:00:00Z">
              <w:rPr>
                <w:sz w:val="26"/>
                <w:szCs w:val="26"/>
              </w:rPr>
            </w:rPrChange>
          </w:rPr>
          <w:t>2760537</w:t>
        </w:r>
      </w:ins>
    </w:p>
    <w:p w14:paraId="5BED9870" w14:textId="7D202D95" w:rsidR="004A2287" w:rsidRPr="004A2287" w:rsidRDefault="006F4D64">
      <w:pPr>
        <w:pStyle w:val="ListParagraph"/>
        <w:numPr>
          <w:ilvl w:val="0"/>
          <w:numId w:val="5"/>
        </w:numPr>
        <w:ind w:left="1800"/>
        <w:rPr>
          <w:ins w:id="274" w:author="Musa Şimşek" w:date="2023-04-05T23:59:00Z"/>
          <w:sz w:val="26"/>
          <w:szCs w:val="26"/>
        </w:rPr>
        <w:pPrChange w:id="275" w:author="Musa Şimşek" w:date="2023-04-06T00:05:00Z">
          <w:pPr>
            <w:pStyle w:val="ListParagraph"/>
            <w:numPr>
              <w:numId w:val="5"/>
            </w:numPr>
            <w:ind w:left="1428" w:hanging="360"/>
          </w:pPr>
        </w:pPrChange>
      </w:pPr>
      <w:ins w:id="276" w:author="Musa Şimşek" w:date="2023-04-06T01:20:00Z">
        <w:r>
          <w:rPr>
            <w:sz w:val="26"/>
            <w:szCs w:val="26"/>
          </w:rPr>
          <w:t>The n</w:t>
        </w:r>
      </w:ins>
      <w:ins w:id="277" w:author="Musa Şimşek" w:date="2023-04-05T23:59:00Z">
        <w:r w:rsidR="004A2287" w:rsidRPr="004A2287">
          <w:rPr>
            <w:sz w:val="26"/>
            <w:szCs w:val="26"/>
          </w:rPr>
          <w:t xml:space="preserve">umber of terms before normalization: </w:t>
        </w:r>
        <w:r w:rsidR="004A2287" w:rsidRPr="004A2287">
          <w:rPr>
            <w:b/>
            <w:bCs/>
            <w:sz w:val="26"/>
            <w:szCs w:val="26"/>
            <w:rPrChange w:id="278" w:author="Musa Şimşek" w:date="2023-04-06T00:00:00Z">
              <w:rPr>
                <w:sz w:val="26"/>
                <w:szCs w:val="26"/>
              </w:rPr>
            </w:rPrChange>
          </w:rPr>
          <w:t>130957</w:t>
        </w:r>
      </w:ins>
    </w:p>
    <w:p w14:paraId="63ADA91F" w14:textId="1FA1A40F" w:rsidR="004A2287" w:rsidRPr="006F4D64" w:rsidRDefault="006F4D64">
      <w:pPr>
        <w:pStyle w:val="ListParagraph"/>
        <w:numPr>
          <w:ilvl w:val="0"/>
          <w:numId w:val="5"/>
        </w:numPr>
        <w:ind w:left="1800"/>
        <w:rPr>
          <w:ins w:id="279" w:author="Musa Şimşek" w:date="2023-04-05T23:55:00Z"/>
        </w:rPr>
        <w:pPrChange w:id="280" w:author="Musa Şimşek" w:date="2023-04-06T00:05:00Z">
          <w:pPr>
            <w:pStyle w:val="Heading2"/>
          </w:pPr>
        </w:pPrChange>
      </w:pPr>
      <w:ins w:id="281" w:author="Musa Şimşek" w:date="2023-04-06T01:20:00Z">
        <w:r>
          <w:rPr>
            <w:sz w:val="26"/>
            <w:szCs w:val="26"/>
          </w:rPr>
          <w:t>The n</w:t>
        </w:r>
      </w:ins>
      <w:ins w:id="282" w:author="Musa Şimşek" w:date="2023-04-05T23:59:00Z">
        <w:r w:rsidR="004A2287" w:rsidRPr="004A2287">
          <w:rPr>
            <w:sz w:val="26"/>
            <w:szCs w:val="26"/>
          </w:rPr>
          <w:t xml:space="preserve">umber of terms after normalization: </w:t>
        </w:r>
        <w:r w:rsidR="004A2287" w:rsidRPr="004A2287">
          <w:rPr>
            <w:b/>
            <w:bCs/>
            <w:sz w:val="26"/>
            <w:szCs w:val="26"/>
            <w:rPrChange w:id="283" w:author="Musa Şimşek" w:date="2023-04-06T00:00:00Z">
              <w:rPr/>
            </w:rPrChange>
          </w:rPr>
          <w:t>85248</w:t>
        </w:r>
      </w:ins>
    </w:p>
    <w:p w14:paraId="43E79A3F" w14:textId="77777777" w:rsidR="004A2287" w:rsidRDefault="004A2287">
      <w:pPr>
        <w:ind w:left="1077"/>
        <w:rPr>
          <w:ins w:id="284" w:author="Musa Şimşek" w:date="2023-04-06T00:04:00Z"/>
          <w:sz w:val="26"/>
          <w:szCs w:val="26"/>
        </w:rPr>
        <w:pPrChange w:id="285" w:author="Musa Şimşek" w:date="2023-04-06T00:05:00Z">
          <w:pPr>
            <w:ind w:left="705"/>
          </w:pPr>
        </w:pPrChange>
      </w:pPr>
    </w:p>
    <w:p w14:paraId="309D8721" w14:textId="59F55779" w:rsidR="004A2287" w:rsidRDefault="004A2287">
      <w:pPr>
        <w:ind w:left="1077"/>
        <w:rPr>
          <w:ins w:id="286" w:author="Musa Şimşek" w:date="2023-04-06T00:04:00Z"/>
          <w:sz w:val="26"/>
          <w:szCs w:val="26"/>
        </w:rPr>
        <w:pPrChange w:id="287" w:author="Musa Şimşek" w:date="2023-04-06T00:05:00Z">
          <w:pPr>
            <w:ind w:left="705"/>
          </w:pPr>
        </w:pPrChange>
      </w:pPr>
      <w:ins w:id="288" w:author="Musa Şimşek" w:date="2023-04-06T00:00:00Z">
        <w:r>
          <w:rPr>
            <w:sz w:val="26"/>
            <w:szCs w:val="26"/>
          </w:rPr>
          <w:t>The top</w:t>
        </w:r>
      </w:ins>
      <w:ins w:id="289" w:author="Musa Şimşek" w:date="2023-04-06T00:01:00Z">
        <w:r>
          <w:rPr>
            <w:sz w:val="26"/>
            <w:szCs w:val="26"/>
          </w:rPr>
          <w:t xml:space="preserve"> 100 most frequent terms after all normalization steps -which are case</w:t>
        </w:r>
      </w:ins>
      <w:ins w:id="290" w:author="Musa Şimşek" w:date="2023-04-06T01:20:00Z">
        <w:r w:rsidR="006F4D64">
          <w:rPr>
            <w:sz w:val="26"/>
            <w:szCs w:val="26"/>
          </w:rPr>
          <w:t>-</w:t>
        </w:r>
      </w:ins>
      <w:ins w:id="291" w:author="Musa Şimşek" w:date="2023-04-06T00:01:00Z">
        <w:r>
          <w:rPr>
            <w:sz w:val="26"/>
            <w:szCs w:val="26"/>
          </w:rPr>
          <w:t>folding, removal of punctuations</w:t>
        </w:r>
      </w:ins>
      <w:ins w:id="292" w:author="Musa Şimşek" w:date="2023-04-06T01:20:00Z">
        <w:r w:rsidR="006F4D64">
          <w:rPr>
            <w:sz w:val="26"/>
            <w:szCs w:val="26"/>
          </w:rPr>
          <w:t>,</w:t>
        </w:r>
      </w:ins>
      <w:ins w:id="293" w:author="Musa Şimşek" w:date="2023-04-06T00:02:00Z">
        <w:r>
          <w:rPr>
            <w:sz w:val="26"/>
            <w:szCs w:val="26"/>
          </w:rPr>
          <w:t xml:space="preserve"> and </w:t>
        </w:r>
      </w:ins>
      <w:ins w:id="294" w:author="Musa Şimşek" w:date="2023-04-06T00:01:00Z">
        <w:r>
          <w:rPr>
            <w:sz w:val="26"/>
            <w:szCs w:val="26"/>
          </w:rPr>
          <w:t>getting rid of hyphens</w:t>
        </w:r>
      </w:ins>
      <w:ins w:id="295" w:author="Musa Şimşek" w:date="2023-04-06T00:02:00Z">
        <w:r>
          <w:rPr>
            <w:sz w:val="26"/>
            <w:szCs w:val="26"/>
          </w:rPr>
          <w:t xml:space="preserve">- </w:t>
        </w:r>
      </w:ins>
      <w:ins w:id="296" w:author="Musa Şimşek" w:date="2023-04-06T01:20:00Z">
        <w:r w:rsidR="006F4D64">
          <w:rPr>
            <w:sz w:val="26"/>
            <w:szCs w:val="26"/>
          </w:rPr>
          <w:t>are</w:t>
        </w:r>
      </w:ins>
      <w:ins w:id="297" w:author="Musa Şimşek" w:date="2023-04-06T00:02:00Z">
        <w:r>
          <w:rPr>
            <w:sz w:val="26"/>
            <w:szCs w:val="26"/>
          </w:rPr>
          <w:t xml:space="preserve"> given in the </w:t>
        </w:r>
      </w:ins>
      <w:ins w:id="298" w:author="Musa Şimşek" w:date="2023-04-06T00:03:00Z">
        <w:r w:rsidRPr="004A2287">
          <w:rPr>
            <w:b/>
            <w:bCs/>
            <w:i/>
            <w:iCs/>
            <w:sz w:val="26"/>
            <w:szCs w:val="26"/>
            <w:rPrChange w:id="299" w:author="Musa Şimşek" w:date="2023-04-06T00:04:00Z">
              <w:rPr>
                <w:sz w:val="26"/>
                <w:szCs w:val="26"/>
              </w:rPr>
            </w:rPrChange>
          </w:rPr>
          <w:t>top_100_frequent_terms.txt</w:t>
        </w:r>
        <w:r>
          <w:rPr>
            <w:sz w:val="26"/>
            <w:szCs w:val="26"/>
          </w:rPr>
          <w:t>.</w:t>
        </w:r>
      </w:ins>
    </w:p>
    <w:p w14:paraId="2040FE1B" w14:textId="77777777" w:rsidR="004A2287" w:rsidRDefault="004A2287">
      <w:pPr>
        <w:ind w:left="1077"/>
        <w:rPr>
          <w:ins w:id="300" w:author="Musa Şimşek" w:date="2023-04-06T00:04:00Z"/>
          <w:sz w:val="26"/>
          <w:szCs w:val="26"/>
        </w:rPr>
        <w:pPrChange w:id="301" w:author="Musa Şimşek" w:date="2023-04-06T00:05:00Z">
          <w:pPr>
            <w:ind w:left="705"/>
          </w:pPr>
        </w:pPrChange>
      </w:pPr>
      <w:ins w:id="302" w:author="Musa Şimşek" w:date="2023-04-06T00:01:00Z">
        <w:r>
          <w:rPr>
            <w:sz w:val="26"/>
            <w:szCs w:val="26"/>
          </w:rPr>
          <w:tab/>
        </w:r>
      </w:ins>
    </w:p>
    <w:p w14:paraId="746BD39A" w14:textId="242BDA4C" w:rsidR="008A0AF4" w:rsidRDefault="004A2287">
      <w:pPr>
        <w:ind w:left="1077"/>
        <w:rPr>
          <w:ins w:id="303" w:author="Musa Şimşek" w:date="2023-04-06T00:05:00Z"/>
          <w:sz w:val="26"/>
          <w:szCs w:val="26"/>
        </w:rPr>
        <w:pPrChange w:id="304" w:author="Musa Şimşek" w:date="2023-04-06T00:05:00Z">
          <w:pPr>
            <w:ind w:left="705"/>
          </w:pPr>
        </w:pPrChange>
      </w:pPr>
      <w:ins w:id="305" w:author="Musa Şimşek" w:date="2023-04-06T00:04:00Z">
        <w:r>
          <w:rPr>
            <w:sz w:val="26"/>
            <w:szCs w:val="26"/>
          </w:rPr>
          <w:t xml:space="preserve">The whole process </w:t>
        </w:r>
      </w:ins>
      <w:ins w:id="306" w:author="Musa Şimşek" w:date="2023-04-06T01:20:00Z">
        <w:r w:rsidR="006F4D64">
          <w:rPr>
            <w:sz w:val="26"/>
            <w:szCs w:val="26"/>
          </w:rPr>
          <w:t xml:space="preserve">of </w:t>
        </w:r>
      </w:ins>
      <w:ins w:id="307" w:author="Musa Şimşek" w:date="2023-04-06T00:04:00Z">
        <w:r>
          <w:rPr>
            <w:sz w:val="26"/>
            <w:szCs w:val="26"/>
          </w:rPr>
          <w:t xml:space="preserve">handling the preprocessing and building the index takes </w:t>
        </w:r>
      </w:ins>
      <w:ins w:id="308" w:author="Musa Şimşek" w:date="2023-04-06T00:05:00Z">
        <w:r w:rsidR="008A0AF4">
          <w:rPr>
            <w:sz w:val="26"/>
            <w:szCs w:val="26"/>
          </w:rPr>
          <w:t xml:space="preserve">around </w:t>
        </w:r>
      </w:ins>
      <w:ins w:id="309" w:author="Musa Şimşek" w:date="2023-04-06T00:04:00Z">
        <w:r w:rsidR="008A0AF4" w:rsidRPr="008A0AF4">
          <w:rPr>
            <w:b/>
            <w:bCs/>
            <w:sz w:val="26"/>
            <w:szCs w:val="26"/>
            <w:rPrChange w:id="310" w:author="Musa Şimşek" w:date="2023-04-06T00:05:00Z">
              <w:rPr>
                <w:sz w:val="26"/>
                <w:szCs w:val="26"/>
              </w:rPr>
            </w:rPrChange>
          </w:rPr>
          <w:t>35</w:t>
        </w:r>
      </w:ins>
      <w:ins w:id="311" w:author="Musa Şimşek" w:date="2023-04-06T00:05:00Z">
        <w:r w:rsidR="008A0AF4" w:rsidRPr="008A0AF4">
          <w:rPr>
            <w:b/>
            <w:bCs/>
            <w:sz w:val="26"/>
            <w:szCs w:val="26"/>
            <w:rPrChange w:id="312" w:author="Musa Şimşek" w:date="2023-04-06T00:05:00Z">
              <w:rPr>
                <w:sz w:val="26"/>
                <w:szCs w:val="26"/>
              </w:rPr>
            </w:rPrChange>
          </w:rPr>
          <w:t xml:space="preserve"> seconds</w:t>
        </w:r>
        <w:r w:rsidR="008A0AF4">
          <w:t xml:space="preserve"> </w:t>
        </w:r>
      </w:ins>
      <w:ins w:id="313" w:author="Musa Şimşek" w:date="2023-04-06T01:21:00Z">
        <w:r w:rsidR="006F4D64">
          <w:rPr>
            <w:sz w:val="26"/>
            <w:szCs w:val="26"/>
          </w:rPr>
          <w:t>on</w:t>
        </w:r>
      </w:ins>
      <w:ins w:id="314" w:author="Musa Şimşek" w:date="2023-04-06T00:05:00Z">
        <w:r w:rsidR="008A0AF4">
          <w:rPr>
            <w:sz w:val="26"/>
            <w:szCs w:val="26"/>
          </w:rPr>
          <w:t xml:space="preserve"> my computer.</w:t>
        </w:r>
      </w:ins>
    </w:p>
    <w:p w14:paraId="35C32C55" w14:textId="77777777" w:rsidR="008A0AF4" w:rsidRDefault="008A0AF4" w:rsidP="004A2287">
      <w:pPr>
        <w:ind w:left="705"/>
        <w:rPr>
          <w:ins w:id="315" w:author="Musa Şimşek" w:date="2023-04-06T00:05:00Z"/>
          <w:sz w:val="26"/>
          <w:szCs w:val="26"/>
        </w:rPr>
      </w:pPr>
    </w:p>
    <w:p w14:paraId="0D05828B" w14:textId="77777777" w:rsidR="008A0AF4" w:rsidRDefault="008A0AF4" w:rsidP="004A2287">
      <w:pPr>
        <w:ind w:left="705"/>
        <w:rPr>
          <w:ins w:id="316" w:author="Musa Şimşek" w:date="2023-04-06T00:05:00Z"/>
          <w:sz w:val="26"/>
          <w:szCs w:val="26"/>
        </w:rPr>
      </w:pPr>
    </w:p>
    <w:p w14:paraId="22B1E98A" w14:textId="77777777" w:rsidR="008A0AF4" w:rsidRDefault="008A0AF4" w:rsidP="008A0AF4">
      <w:pPr>
        <w:pStyle w:val="Heading1"/>
        <w:rPr>
          <w:ins w:id="317" w:author="Musa Şimşek" w:date="2023-04-06T00:08:00Z"/>
        </w:rPr>
      </w:pPr>
      <w:ins w:id="318" w:author="Musa Şimşek" w:date="2023-04-06T00:06:00Z">
        <w:r>
          <w:t>Indexing</w:t>
        </w:r>
      </w:ins>
    </w:p>
    <w:p w14:paraId="25AE1B34" w14:textId="69E3A8FE" w:rsidR="00343B90" w:rsidRPr="00343B90" w:rsidRDefault="008A0AF4">
      <w:pPr>
        <w:rPr>
          <w:ins w:id="319" w:author="Musa Şimşek" w:date="2023-04-06T00:18:00Z"/>
          <w:rPrChange w:id="320" w:author="Musa Şimşek" w:date="2023-04-06T00:18:00Z">
            <w:rPr>
              <w:ins w:id="321" w:author="Musa Şimşek" w:date="2023-04-06T00:18:00Z"/>
              <w:sz w:val="26"/>
              <w:szCs w:val="26"/>
            </w:rPr>
          </w:rPrChange>
        </w:rPr>
        <w:pPrChange w:id="322" w:author="Musa Şimşek" w:date="2023-04-06T00:18:00Z">
          <w:pPr>
            <w:ind w:left="708"/>
          </w:pPr>
        </w:pPrChange>
      </w:pPr>
      <w:ins w:id="323" w:author="Musa Şimşek" w:date="2023-04-06T00:08:00Z">
        <w:r>
          <w:tab/>
        </w:r>
      </w:ins>
    </w:p>
    <w:p w14:paraId="01BA5B13" w14:textId="7D5D3387" w:rsidR="004A2287" w:rsidRDefault="008A0AF4" w:rsidP="00343B90">
      <w:pPr>
        <w:ind w:firstLine="708"/>
        <w:rPr>
          <w:ins w:id="324" w:author="Musa Şimşek" w:date="2023-04-06T00:23:00Z"/>
          <w:sz w:val="26"/>
          <w:szCs w:val="26"/>
        </w:rPr>
      </w:pPr>
      <w:ins w:id="325" w:author="Musa Şimşek" w:date="2023-04-06T00:08:00Z">
        <w:r>
          <w:rPr>
            <w:sz w:val="26"/>
            <w:szCs w:val="26"/>
          </w:rPr>
          <w:t xml:space="preserve">I </w:t>
        </w:r>
      </w:ins>
      <w:ins w:id="326" w:author="Musa Şimşek" w:date="2023-04-06T00:09:00Z">
        <w:r>
          <w:rPr>
            <w:sz w:val="26"/>
            <w:szCs w:val="26"/>
          </w:rPr>
          <w:t xml:space="preserve">have kept </w:t>
        </w:r>
      </w:ins>
      <w:ins w:id="327" w:author="Musa Şimşek" w:date="2023-04-06T00:08:00Z">
        <w:r>
          <w:rPr>
            <w:sz w:val="26"/>
            <w:szCs w:val="26"/>
          </w:rPr>
          <w:t>the dictionary and the postings lists</w:t>
        </w:r>
      </w:ins>
      <w:ins w:id="328" w:author="Musa Şimşek" w:date="2023-04-06T00:09:00Z">
        <w:r>
          <w:rPr>
            <w:sz w:val="26"/>
            <w:szCs w:val="26"/>
          </w:rPr>
          <w:t xml:space="preserve"> sep</w:t>
        </w:r>
      </w:ins>
      <w:ins w:id="329" w:author="Musa Şimşek" w:date="2023-04-06T01:21:00Z">
        <w:r w:rsidR="006F4D64">
          <w:rPr>
            <w:sz w:val="26"/>
            <w:szCs w:val="26"/>
          </w:rPr>
          <w:t>a</w:t>
        </w:r>
      </w:ins>
      <w:ins w:id="330" w:author="Musa Şimşek" w:date="2023-04-06T00:09:00Z">
        <w:r>
          <w:rPr>
            <w:sz w:val="26"/>
            <w:szCs w:val="26"/>
          </w:rPr>
          <w:t xml:space="preserve">rately, as lists. </w:t>
        </w:r>
      </w:ins>
      <w:ins w:id="331" w:author="Musa Şimşek" w:date="2023-04-06T00:17:00Z">
        <w:r w:rsidR="00343B90">
          <w:rPr>
            <w:sz w:val="26"/>
            <w:szCs w:val="26"/>
          </w:rPr>
          <w:t>Th</w:t>
        </w:r>
      </w:ins>
      <w:ins w:id="332" w:author="Musa Şimşek" w:date="2023-04-06T00:18:00Z">
        <w:r w:rsidR="00343B90">
          <w:rPr>
            <w:sz w:val="26"/>
            <w:szCs w:val="26"/>
          </w:rPr>
          <w:t xml:space="preserve">e </w:t>
        </w:r>
      </w:ins>
      <w:ins w:id="333" w:author="Musa Şimşek" w:date="2023-04-06T00:10:00Z">
        <w:r>
          <w:rPr>
            <w:sz w:val="26"/>
            <w:szCs w:val="26"/>
          </w:rPr>
          <w:t>dict</w:t>
        </w:r>
      </w:ins>
      <w:ins w:id="334" w:author="Musa Şimşek" w:date="2023-04-06T00:11:00Z">
        <w:r>
          <w:rPr>
            <w:sz w:val="26"/>
            <w:szCs w:val="26"/>
          </w:rPr>
          <w:t>ionary is just a list of strings, where every string is a term. Postings lists</w:t>
        </w:r>
      </w:ins>
      <w:ins w:id="335" w:author="Musa Şimşek" w:date="2023-04-06T00:19:00Z">
        <w:r w:rsidR="00343B90">
          <w:rPr>
            <w:sz w:val="26"/>
            <w:szCs w:val="26"/>
          </w:rPr>
          <w:t xml:space="preserve"> are arranged so that the position index of a term in the dictionary</w:t>
        </w:r>
      </w:ins>
      <w:ins w:id="336" w:author="Musa Şimşek" w:date="2023-04-06T00:11:00Z">
        <w:r>
          <w:rPr>
            <w:sz w:val="26"/>
            <w:szCs w:val="26"/>
          </w:rPr>
          <w:t xml:space="preserve"> </w:t>
        </w:r>
      </w:ins>
      <w:ins w:id="337" w:author="Musa Şimşek" w:date="2023-04-06T00:19:00Z">
        <w:r w:rsidR="00343B90">
          <w:rPr>
            <w:sz w:val="26"/>
            <w:szCs w:val="26"/>
          </w:rPr>
          <w:t xml:space="preserve">is the same </w:t>
        </w:r>
      </w:ins>
      <w:ins w:id="338" w:author="Musa Şimşek" w:date="2023-04-06T00:20:00Z">
        <w:r w:rsidR="00343B90">
          <w:rPr>
            <w:sz w:val="26"/>
            <w:szCs w:val="26"/>
          </w:rPr>
          <w:t xml:space="preserve">as the position index of </w:t>
        </w:r>
      </w:ins>
      <w:ins w:id="339" w:author="Musa Şimşek" w:date="2023-04-06T00:19:00Z">
        <w:r w:rsidR="00343B90">
          <w:rPr>
            <w:sz w:val="26"/>
            <w:szCs w:val="26"/>
          </w:rPr>
          <w:t xml:space="preserve">its corresponding </w:t>
        </w:r>
      </w:ins>
      <w:ins w:id="340" w:author="Musa Şimşek" w:date="2023-04-06T00:20:00Z">
        <w:r w:rsidR="00343B90">
          <w:rPr>
            <w:sz w:val="26"/>
            <w:szCs w:val="26"/>
          </w:rPr>
          <w:t xml:space="preserve">postings lists. Postings lists </w:t>
        </w:r>
      </w:ins>
      <w:ins w:id="341" w:author="Musa Şimşek" w:date="2023-04-06T00:21:00Z">
        <w:r w:rsidR="00343B90">
          <w:rPr>
            <w:sz w:val="26"/>
            <w:szCs w:val="26"/>
          </w:rPr>
          <w:t>are stored as</w:t>
        </w:r>
      </w:ins>
      <w:ins w:id="342" w:author="Musa Şimşek" w:date="2023-04-06T00:12:00Z">
        <w:r>
          <w:rPr>
            <w:sz w:val="26"/>
            <w:szCs w:val="26"/>
          </w:rPr>
          <w:t xml:space="preserve"> tuples</w:t>
        </w:r>
      </w:ins>
      <w:ins w:id="343" w:author="Musa Şimşek" w:date="2023-04-06T00:21:00Z">
        <w:r w:rsidR="00343B90">
          <w:rPr>
            <w:sz w:val="26"/>
            <w:szCs w:val="26"/>
          </w:rPr>
          <w:t xml:space="preserve"> in a list</w:t>
        </w:r>
      </w:ins>
      <w:ins w:id="344" w:author="Musa Şimşek" w:date="2023-04-06T00:12:00Z">
        <w:r>
          <w:rPr>
            <w:sz w:val="26"/>
            <w:szCs w:val="26"/>
          </w:rPr>
          <w:t>: the first element of the tuple is the term frequency and the second element is a dictionary(</w:t>
        </w:r>
      </w:ins>
      <w:ins w:id="345" w:author="Musa Şimşek" w:date="2023-04-06T00:17:00Z">
        <w:r w:rsidR="00343B90">
          <w:rPr>
            <w:sz w:val="26"/>
            <w:szCs w:val="26"/>
          </w:rPr>
          <w:t>map</w:t>
        </w:r>
      </w:ins>
      <w:ins w:id="346" w:author="Musa Şimşek" w:date="2023-04-06T00:12:00Z">
        <w:r>
          <w:rPr>
            <w:sz w:val="26"/>
            <w:szCs w:val="26"/>
          </w:rPr>
          <w:t>)</w:t>
        </w:r>
      </w:ins>
      <w:ins w:id="347" w:author="Musa Şimşek" w:date="2023-04-06T00:17:00Z">
        <w:r w:rsidR="00343B90">
          <w:rPr>
            <w:sz w:val="26"/>
            <w:szCs w:val="26"/>
          </w:rPr>
          <w:t xml:space="preserve"> </w:t>
        </w:r>
      </w:ins>
      <w:ins w:id="348" w:author="Musa Şimşek" w:date="2023-04-06T01:21:00Z">
        <w:r w:rsidR="006F4D64">
          <w:rPr>
            <w:sz w:val="26"/>
            <w:szCs w:val="26"/>
          </w:rPr>
          <w:t>that</w:t>
        </w:r>
      </w:ins>
      <w:ins w:id="349" w:author="Musa Şimşek" w:date="2023-04-06T00:17:00Z">
        <w:r w:rsidR="00343B90">
          <w:rPr>
            <w:sz w:val="26"/>
            <w:szCs w:val="26"/>
          </w:rPr>
          <w:t xml:space="preserve"> maps the document ids(keys) to the list of position indexes(values) </w:t>
        </w:r>
      </w:ins>
      <w:ins w:id="350" w:author="Musa Şimşek" w:date="2023-04-06T00:18:00Z">
        <w:r w:rsidR="00343B90">
          <w:rPr>
            <w:sz w:val="26"/>
            <w:szCs w:val="26"/>
          </w:rPr>
          <w:t>where</w:t>
        </w:r>
      </w:ins>
      <w:ins w:id="351" w:author="Musa Şimşek" w:date="2023-04-06T00:21:00Z">
        <w:r w:rsidR="00343B90">
          <w:rPr>
            <w:sz w:val="26"/>
            <w:szCs w:val="26"/>
          </w:rPr>
          <w:t xml:space="preserve"> the term occurs in that document.</w:t>
        </w:r>
      </w:ins>
    </w:p>
    <w:p w14:paraId="40B7F6A8" w14:textId="3DB91C4B" w:rsidR="00343B90" w:rsidRDefault="00343B90" w:rsidP="00343B90">
      <w:pPr>
        <w:ind w:firstLine="708"/>
        <w:rPr>
          <w:ins w:id="352" w:author="Musa Şimşek" w:date="2023-04-06T00:23:00Z"/>
          <w:sz w:val="26"/>
          <w:szCs w:val="26"/>
        </w:rPr>
      </w:pPr>
    </w:p>
    <w:p w14:paraId="64F3CFFC" w14:textId="70486D3F" w:rsidR="00343B90" w:rsidRDefault="00343B90" w:rsidP="00343B90">
      <w:pPr>
        <w:ind w:firstLine="708"/>
        <w:rPr>
          <w:ins w:id="353" w:author="Musa Şimşek" w:date="2023-04-06T00:23:00Z"/>
          <w:sz w:val="26"/>
          <w:szCs w:val="26"/>
        </w:rPr>
      </w:pPr>
    </w:p>
    <w:p w14:paraId="2593F38A" w14:textId="368AFF43" w:rsidR="00343B90" w:rsidRDefault="00343B90" w:rsidP="00343B90">
      <w:pPr>
        <w:ind w:firstLine="708"/>
        <w:rPr>
          <w:ins w:id="354" w:author="Musa Şimşek" w:date="2023-04-06T00:23:00Z"/>
          <w:sz w:val="26"/>
          <w:szCs w:val="26"/>
        </w:rPr>
      </w:pPr>
    </w:p>
    <w:p w14:paraId="0D6F8C6D" w14:textId="35AA9515" w:rsidR="00343B90" w:rsidRDefault="00343B90" w:rsidP="00343B90">
      <w:pPr>
        <w:pStyle w:val="Heading1"/>
        <w:rPr>
          <w:ins w:id="355" w:author="Musa Şimşek" w:date="2023-04-06T00:23:00Z"/>
        </w:rPr>
      </w:pPr>
      <w:ins w:id="356" w:author="Musa Şimşek" w:date="2023-04-06T00:23:00Z">
        <w:r>
          <w:lastRenderedPageBreak/>
          <w:t>Screenshots</w:t>
        </w:r>
      </w:ins>
    </w:p>
    <w:p w14:paraId="6C26147A" w14:textId="5D3C50AB" w:rsidR="00343B90" w:rsidRDefault="00343B90" w:rsidP="00343B90">
      <w:pPr>
        <w:rPr>
          <w:ins w:id="357" w:author="Musa Şimşek" w:date="2023-04-06T00:23:00Z"/>
        </w:rPr>
      </w:pPr>
    </w:p>
    <w:p w14:paraId="6DEF8576" w14:textId="69759372" w:rsidR="00343B90" w:rsidRDefault="00343B90" w:rsidP="00343B90">
      <w:pPr>
        <w:pStyle w:val="Heading2"/>
        <w:rPr>
          <w:ins w:id="358" w:author="Musa Şimşek" w:date="2023-04-06T00:40:00Z"/>
          <w:sz w:val="28"/>
          <w:szCs w:val="28"/>
        </w:rPr>
      </w:pPr>
      <w:ins w:id="359" w:author="Musa Şimşek" w:date="2023-04-06T00:23:00Z">
        <w:r>
          <w:tab/>
        </w:r>
        <w:r>
          <w:rPr>
            <w:sz w:val="28"/>
            <w:szCs w:val="28"/>
          </w:rPr>
          <w:t>Preprocessing</w:t>
        </w:r>
      </w:ins>
    </w:p>
    <w:p w14:paraId="5EA67665" w14:textId="30AF1D39" w:rsidR="00193AD3" w:rsidRDefault="00193AD3" w:rsidP="00193AD3">
      <w:pPr>
        <w:rPr>
          <w:ins w:id="360" w:author="Musa Şimşek" w:date="2023-04-06T00:40:00Z"/>
        </w:rPr>
      </w:pPr>
      <w:ins w:id="361" w:author="Musa Şimşek" w:date="2023-04-06T00:40:00Z">
        <w:r>
          <w:tab/>
        </w:r>
        <w:r>
          <w:tab/>
        </w:r>
      </w:ins>
    </w:p>
    <w:p w14:paraId="4900DB57" w14:textId="54A38558" w:rsidR="00193AD3" w:rsidRDefault="00193AD3" w:rsidP="00193AD3">
      <w:pPr>
        <w:ind w:left="708"/>
        <w:rPr>
          <w:ins w:id="362" w:author="Musa Şimşek" w:date="2023-04-06T00:41:00Z"/>
        </w:rPr>
      </w:pPr>
      <w:ins w:id="363" w:author="Musa Şimşek" w:date="2023-04-06T00:40:00Z">
        <w:r>
          <w:tab/>
        </w:r>
        <w:r>
          <w:tab/>
        </w:r>
      </w:ins>
      <w:ins w:id="364" w:author="Musa Şimşek" w:date="2023-04-06T00:41:00Z">
        <w:r>
          <w:rPr>
            <w:noProof/>
          </w:rPr>
          <w:drawing>
            <wp:inline distT="0" distB="0" distL="0" distR="0" wp14:anchorId="3DA2E493" wp14:editId="7405F641">
              <wp:extent cx="5753735" cy="3484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735" cy="3484880"/>
                      </a:xfrm>
                      <a:prstGeom prst="rect">
                        <a:avLst/>
                      </a:prstGeom>
                      <a:noFill/>
                      <a:ln>
                        <a:noFill/>
                      </a:ln>
                    </pic:spPr>
                  </pic:pic>
                </a:graphicData>
              </a:graphic>
            </wp:inline>
          </w:drawing>
        </w:r>
      </w:ins>
    </w:p>
    <w:p w14:paraId="35A087D3" w14:textId="34A914A7" w:rsidR="00193AD3" w:rsidRDefault="00193AD3">
      <w:pPr>
        <w:pStyle w:val="Heading2"/>
        <w:ind w:firstLine="708"/>
        <w:rPr>
          <w:ins w:id="365" w:author="Musa Şimşek" w:date="2023-04-06T00:41:00Z"/>
          <w:sz w:val="28"/>
          <w:szCs w:val="28"/>
        </w:rPr>
        <w:pPrChange w:id="366" w:author="Musa Şimşek" w:date="2023-04-06T00:42:00Z">
          <w:pPr>
            <w:pStyle w:val="Heading2"/>
          </w:pPr>
        </w:pPrChange>
      </w:pPr>
      <w:ins w:id="367" w:author="Musa Şimşek" w:date="2023-04-06T00:41:00Z">
        <w:r>
          <w:rPr>
            <w:sz w:val="28"/>
            <w:szCs w:val="28"/>
          </w:rPr>
          <w:t>Query Processing</w:t>
        </w:r>
      </w:ins>
    </w:p>
    <w:p w14:paraId="0FDBF2C2" w14:textId="72062B7B" w:rsidR="00193AD3" w:rsidRDefault="00193AD3" w:rsidP="00193AD3">
      <w:pPr>
        <w:rPr>
          <w:ins w:id="368" w:author="Musa Şimşek" w:date="2023-04-06T00:41:00Z"/>
        </w:rPr>
      </w:pPr>
    </w:p>
    <w:p w14:paraId="0EB6AB6B" w14:textId="08FADD4F" w:rsidR="00193AD3" w:rsidRPr="00193AD3" w:rsidRDefault="00193AD3">
      <w:pPr>
        <w:ind w:left="708"/>
        <w:pPrChange w:id="369" w:author="Musa Şimşek" w:date="2023-04-06T00:42:00Z">
          <w:pPr>
            <w:pStyle w:val="ListParagraph"/>
            <w:numPr>
              <w:ilvl w:val="2"/>
              <w:numId w:val="1"/>
            </w:numPr>
            <w:ind w:left="2160" w:hanging="180"/>
          </w:pPr>
        </w:pPrChange>
      </w:pPr>
      <w:ins w:id="370" w:author="Musa Şimşek" w:date="2023-04-06T00:41:00Z">
        <w:r>
          <w:tab/>
        </w:r>
        <w:r>
          <w:tab/>
        </w:r>
      </w:ins>
      <w:ins w:id="371" w:author="Musa Şimşek" w:date="2023-04-06T00:42:00Z">
        <w:r>
          <w:rPr>
            <w:noProof/>
          </w:rPr>
          <w:drawing>
            <wp:inline distT="0" distB="0" distL="0" distR="0" wp14:anchorId="350F3974" wp14:editId="3B7F43D4">
              <wp:extent cx="5845377" cy="251891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73427" cy="2531000"/>
                      </a:xfrm>
                      <a:prstGeom prst="rect">
                        <a:avLst/>
                      </a:prstGeom>
                      <a:noFill/>
                      <a:ln>
                        <a:noFill/>
                      </a:ln>
                    </pic:spPr>
                  </pic:pic>
                </a:graphicData>
              </a:graphic>
            </wp:inline>
          </w:drawing>
        </w:r>
      </w:ins>
    </w:p>
    <w:sectPr w:rsidR="00193AD3" w:rsidRPr="00193A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41932"/>
    <w:multiLevelType w:val="hybridMultilevel"/>
    <w:tmpl w:val="37B0E6DC"/>
    <w:lvl w:ilvl="0" w:tplc="041F0011">
      <w:start w:val="1"/>
      <w:numFmt w:val="decimal"/>
      <w:lvlText w:val="%1)"/>
      <w:lvlJc w:val="left"/>
      <w:pPr>
        <w:ind w:left="720" w:hanging="360"/>
      </w:pPr>
      <w:rPr>
        <w:rFonts w:hint="default"/>
      </w:rPr>
    </w:lvl>
    <w:lvl w:ilvl="1" w:tplc="041F0011">
      <w:start w:val="1"/>
      <w:numFmt w:val="decimal"/>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6200A37"/>
    <w:multiLevelType w:val="hybridMultilevel"/>
    <w:tmpl w:val="FCFA9A24"/>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215447E0"/>
    <w:multiLevelType w:val="hybridMultilevel"/>
    <w:tmpl w:val="65C21D3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15:restartNumberingAfterBreak="0">
    <w:nsid w:val="400C5BE7"/>
    <w:multiLevelType w:val="hybridMultilevel"/>
    <w:tmpl w:val="10E806B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15:restartNumberingAfterBreak="0">
    <w:nsid w:val="465E53CC"/>
    <w:multiLevelType w:val="hybridMultilevel"/>
    <w:tmpl w:val="025E27AE"/>
    <w:lvl w:ilvl="0" w:tplc="041F000F">
      <w:start w:val="1"/>
      <w:numFmt w:val="decimal"/>
      <w:lvlText w:val="%1."/>
      <w:lvlJc w:val="left"/>
      <w:pPr>
        <w:ind w:left="1440" w:hanging="360"/>
      </w:pPr>
    </w:lvl>
    <w:lvl w:ilvl="1" w:tplc="041F001B">
      <w:start w:val="1"/>
      <w:numFmt w:val="lowerRoman"/>
      <w:lvlText w:val="%2."/>
      <w:lvlJc w:val="right"/>
      <w:pPr>
        <w:ind w:left="234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16cid:durableId="778792830">
    <w:abstractNumId w:val="0"/>
  </w:num>
  <w:num w:numId="2" w16cid:durableId="1600217222">
    <w:abstractNumId w:val="4"/>
  </w:num>
  <w:num w:numId="3" w16cid:durableId="1662388407">
    <w:abstractNumId w:val="1"/>
  </w:num>
  <w:num w:numId="4" w16cid:durableId="1534149773">
    <w:abstractNumId w:val="2"/>
  </w:num>
  <w:num w:numId="5" w16cid:durableId="39704875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sa Şimşek">
    <w15:presenceInfo w15:providerId="AD" w15:userId="S::musa.simsek@boun.edu.tr::0f20d95b-9ef6-40ca-be93-6920c70b5d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0F"/>
    <w:rsid w:val="000D040F"/>
    <w:rsid w:val="00127142"/>
    <w:rsid w:val="00193AD3"/>
    <w:rsid w:val="002964AB"/>
    <w:rsid w:val="00343B90"/>
    <w:rsid w:val="004A2287"/>
    <w:rsid w:val="004E709E"/>
    <w:rsid w:val="00607707"/>
    <w:rsid w:val="006F4D64"/>
    <w:rsid w:val="008A0AF4"/>
    <w:rsid w:val="00C70B5F"/>
    <w:rsid w:val="00E77CD2"/>
    <w:rsid w:val="00F6096E"/>
    <w:rsid w:val="00F930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93AB"/>
  <w15:chartTrackingRefBased/>
  <w15:docId w15:val="{3A2BC360-D15A-4625-8B60-313B0830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4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B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40F"/>
    <w:pPr>
      <w:ind w:left="720"/>
      <w:contextualSpacing/>
    </w:pPr>
  </w:style>
  <w:style w:type="character" w:customStyle="1" w:styleId="Heading1Char">
    <w:name w:val="Heading 1 Char"/>
    <w:basedOn w:val="DefaultParagraphFont"/>
    <w:link w:val="Heading1"/>
    <w:uiPriority w:val="9"/>
    <w:rsid w:val="000D040F"/>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E77CD2"/>
    <w:pPr>
      <w:spacing w:after="0" w:line="240" w:lineRule="auto"/>
    </w:pPr>
  </w:style>
  <w:style w:type="character" w:customStyle="1" w:styleId="Heading2Char">
    <w:name w:val="Heading 2 Char"/>
    <w:basedOn w:val="DefaultParagraphFont"/>
    <w:link w:val="Heading2"/>
    <w:uiPriority w:val="9"/>
    <w:rsid w:val="00C70B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009">
      <w:bodyDiv w:val="1"/>
      <w:marLeft w:val="0"/>
      <w:marRight w:val="0"/>
      <w:marTop w:val="0"/>
      <w:marBottom w:val="0"/>
      <w:divBdr>
        <w:top w:val="none" w:sz="0" w:space="0" w:color="auto"/>
        <w:left w:val="none" w:sz="0" w:space="0" w:color="auto"/>
        <w:bottom w:val="none" w:sz="0" w:space="0" w:color="auto"/>
        <w:right w:val="none" w:sz="0" w:space="0" w:color="auto"/>
      </w:divBdr>
      <w:divsChild>
        <w:div w:id="397365857">
          <w:marLeft w:val="0"/>
          <w:marRight w:val="0"/>
          <w:marTop w:val="0"/>
          <w:marBottom w:val="0"/>
          <w:divBdr>
            <w:top w:val="none" w:sz="0" w:space="0" w:color="auto"/>
            <w:left w:val="none" w:sz="0" w:space="0" w:color="auto"/>
            <w:bottom w:val="none" w:sz="0" w:space="0" w:color="auto"/>
            <w:right w:val="none" w:sz="0" w:space="0" w:color="auto"/>
          </w:divBdr>
          <w:divsChild>
            <w:div w:id="16941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7307">
      <w:bodyDiv w:val="1"/>
      <w:marLeft w:val="0"/>
      <w:marRight w:val="0"/>
      <w:marTop w:val="0"/>
      <w:marBottom w:val="0"/>
      <w:divBdr>
        <w:top w:val="none" w:sz="0" w:space="0" w:color="auto"/>
        <w:left w:val="none" w:sz="0" w:space="0" w:color="auto"/>
        <w:bottom w:val="none" w:sz="0" w:space="0" w:color="auto"/>
        <w:right w:val="none" w:sz="0" w:space="0" w:color="auto"/>
      </w:divBdr>
      <w:divsChild>
        <w:div w:id="669337809">
          <w:marLeft w:val="0"/>
          <w:marRight w:val="0"/>
          <w:marTop w:val="0"/>
          <w:marBottom w:val="0"/>
          <w:divBdr>
            <w:top w:val="none" w:sz="0" w:space="0" w:color="auto"/>
            <w:left w:val="none" w:sz="0" w:space="0" w:color="auto"/>
            <w:bottom w:val="none" w:sz="0" w:space="0" w:color="auto"/>
            <w:right w:val="none" w:sz="0" w:space="0" w:color="auto"/>
          </w:divBdr>
          <w:divsChild>
            <w:div w:id="1697190776">
              <w:marLeft w:val="0"/>
              <w:marRight w:val="0"/>
              <w:marTop w:val="0"/>
              <w:marBottom w:val="0"/>
              <w:divBdr>
                <w:top w:val="none" w:sz="0" w:space="0" w:color="auto"/>
                <w:left w:val="none" w:sz="0" w:space="0" w:color="auto"/>
                <w:bottom w:val="none" w:sz="0" w:space="0" w:color="auto"/>
                <w:right w:val="none" w:sz="0" w:space="0" w:color="auto"/>
              </w:divBdr>
            </w:div>
            <w:div w:id="1799519841">
              <w:marLeft w:val="0"/>
              <w:marRight w:val="0"/>
              <w:marTop w:val="0"/>
              <w:marBottom w:val="0"/>
              <w:divBdr>
                <w:top w:val="none" w:sz="0" w:space="0" w:color="auto"/>
                <w:left w:val="none" w:sz="0" w:space="0" w:color="auto"/>
                <w:bottom w:val="none" w:sz="0" w:space="0" w:color="auto"/>
                <w:right w:val="none" w:sz="0" w:space="0" w:color="auto"/>
              </w:divBdr>
            </w:div>
            <w:div w:id="1455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6866">
      <w:bodyDiv w:val="1"/>
      <w:marLeft w:val="0"/>
      <w:marRight w:val="0"/>
      <w:marTop w:val="0"/>
      <w:marBottom w:val="0"/>
      <w:divBdr>
        <w:top w:val="none" w:sz="0" w:space="0" w:color="auto"/>
        <w:left w:val="none" w:sz="0" w:space="0" w:color="auto"/>
        <w:bottom w:val="none" w:sz="0" w:space="0" w:color="auto"/>
        <w:right w:val="none" w:sz="0" w:space="0" w:color="auto"/>
      </w:divBdr>
      <w:divsChild>
        <w:div w:id="1639915259">
          <w:marLeft w:val="0"/>
          <w:marRight w:val="0"/>
          <w:marTop w:val="0"/>
          <w:marBottom w:val="0"/>
          <w:divBdr>
            <w:top w:val="none" w:sz="0" w:space="0" w:color="auto"/>
            <w:left w:val="none" w:sz="0" w:space="0" w:color="auto"/>
            <w:bottom w:val="none" w:sz="0" w:space="0" w:color="auto"/>
            <w:right w:val="none" w:sz="0" w:space="0" w:color="auto"/>
          </w:divBdr>
          <w:divsChild>
            <w:div w:id="1951929264">
              <w:marLeft w:val="0"/>
              <w:marRight w:val="0"/>
              <w:marTop w:val="0"/>
              <w:marBottom w:val="0"/>
              <w:divBdr>
                <w:top w:val="none" w:sz="0" w:space="0" w:color="auto"/>
                <w:left w:val="none" w:sz="0" w:space="0" w:color="auto"/>
                <w:bottom w:val="none" w:sz="0" w:space="0" w:color="auto"/>
                <w:right w:val="none" w:sz="0" w:space="0" w:color="auto"/>
              </w:divBdr>
            </w:div>
            <w:div w:id="17207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61796">
      <w:bodyDiv w:val="1"/>
      <w:marLeft w:val="0"/>
      <w:marRight w:val="0"/>
      <w:marTop w:val="0"/>
      <w:marBottom w:val="0"/>
      <w:divBdr>
        <w:top w:val="none" w:sz="0" w:space="0" w:color="auto"/>
        <w:left w:val="none" w:sz="0" w:space="0" w:color="auto"/>
        <w:bottom w:val="none" w:sz="0" w:space="0" w:color="auto"/>
        <w:right w:val="none" w:sz="0" w:space="0" w:color="auto"/>
      </w:divBdr>
      <w:divsChild>
        <w:div w:id="1457677851">
          <w:marLeft w:val="0"/>
          <w:marRight w:val="0"/>
          <w:marTop w:val="0"/>
          <w:marBottom w:val="0"/>
          <w:divBdr>
            <w:top w:val="none" w:sz="0" w:space="0" w:color="auto"/>
            <w:left w:val="none" w:sz="0" w:space="0" w:color="auto"/>
            <w:bottom w:val="none" w:sz="0" w:space="0" w:color="auto"/>
            <w:right w:val="none" w:sz="0" w:space="0" w:color="auto"/>
          </w:divBdr>
          <w:divsChild>
            <w:div w:id="15785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5474">
      <w:bodyDiv w:val="1"/>
      <w:marLeft w:val="0"/>
      <w:marRight w:val="0"/>
      <w:marTop w:val="0"/>
      <w:marBottom w:val="0"/>
      <w:divBdr>
        <w:top w:val="none" w:sz="0" w:space="0" w:color="auto"/>
        <w:left w:val="none" w:sz="0" w:space="0" w:color="auto"/>
        <w:bottom w:val="none" w:sz="0" w:space="0" w:color="auto"/>
        <w:right w:val="none" w:sz="0" w:space="0" w:color="auto"/>
      </w:divBdr>
      <w:divsChild>
        <w:div w:id="36511053">
          <w:marLeft w:val="0"/>
          <w:marRight w:val="0"/>
          <w:marTop w:val="0"/>
          <w:marBottom w:val="0"/>
          <w:divBdr>
            <w:top w:val="none" w:sz="0" w:space="0" w:color="auto"/>
            <w:left w:val="none" w:sz="0" w:space="0" w:color="auto"/>
            <w:bottom w:val="none" w:sz="0" w:space="0" w:color="auto"/>
            <w:right w:val="none" w:sz="0" w:space="0" w:color="auto"/>
          </w:divBdr>
          <w:divsChild>
            <w:div w:id="26215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97342">
      <w:bodyDiv w:val="1"/>
      <w:marLeft w:val="0"/>
      <w:marRight w:val="0"/>
      <w:marTop w:val="0"/>
      <w:marBottom w:val="0"/>
      <w:divBdr>
        <w:top w:val="none" w:sz="0" w:space="0" w:color="auto"/>
        <w:left w:val="none" w:sz="0" w:space="0" w:color="auto"/>
        <w:bottom w:val="none" w:sz="0" w:space="0" w:color="auto"/>
        <w:right w:val="none" w:sz="0" w:space="0" w:color="auto"/>
      </w:divBdr>
      <w:divsChild>
        <w:div w:id="2096589383">
          <w:marLeft w:val="0"/>
          <w:marRight w:val="0"/>
          <w:marTop w:val="0"/>
          <w:marBottom w:val="0"/>
          <w:divBdr>
            <w:top w:val="none" w:sz="0" w:space="0" w:color="auto"/>
            <w:left w:val="none" w:sz="0" w:space="0" w:color="auto"/>
            <w:bottom w:val="none" w:sz="0" w:space="0" w:color="auto"/>
            <w:right w:val="none" w:sz="0" w:space="0" w:color="auto"/>
          </w:divBdr>
          <w:divsChild>
            <w:div w:id="21159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4789">
      <w:bodyDiv w:val="1"/>
      <w:marLeft w:val="0"/>
      <w:marRight w:val="0"/>
      <w:marTop w:val="0"/>
      <w:marBottom w:val="0"/>
      <w:divBdr>
        <w:top w:val="none" w:sz="0" w:space="0" w:color="auto"/>
        <w:left w:val="none" w:sz="0" w:space="0" w:color="auto"/>
        <w:bottom w:val="none" w:sz="0" w:space="0" w:color="auto"/>
        <w:right w:val="none" w:sz="0" w:space="0" w:color="auto"/>
      </w:divBdr>
      <w:divsChild>
        <w:div w:id="1338657793">
          <w:marLeft w:val="0"/>
          <w:marRight w:val="0"/>
          <w:marTop w:val="0"/>
          <w:marBottom w:val="0"/>
          <w:divBdr>
            <w:top w:val="none" w:sz="0" w:space="0" w:color="auto"/>
            <w:left w:val="none" w:sz="0" w:space="0" w:color="auto"/>
            <w:bottom w:val="none" w:sz="0" w:space="0" w:color="auto"/>
            <w:right w:val="none" w:sz="0" w:space="0" w:color="auto"/>
          </w:divBdr>
          <w:divsChild>
            <w:div w:id="7360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3807">
      <w:bodyDiv w:val="1"/>
      <w:marLeft w:val="0"/>
      <w:marRight w:val="0"/>
      <w:marTop w:val="0"/>
      <w:marBottom w:val="0"/>
      <w:divBdr>
        <w:top w:val="none" w:sz="0" w:space="0" w:color="auto"/>
        <w:left w:val="none" w:sz="0" w:space="0" w:color="auto"/>
        <w:bottom w:val="none" w:sz="0" w:space="0" w:color="auto"/>
        <w:right w:val="none" w:sz="0" w:space="0" w:color="auto"/>
      </w:divBdr>
      <w:divsChild>
        <w:div w:id="483278361">
          <w:marLeft w:val="0"/>
          <w:marRight w:val="0"/>
          <w:marTop w:val="0"/>
          <w:marBottom w:val="0"/>
          <w:divBdr>
            <w:top w:val="none" w:sz="0" w:space="0" w:color="auto"/>
            <w:left w:val="none" w:sz="0" w:space="0" w:color="auto"/>
            <w:bottom w:val="none" w:sz="0" w:space="0" w:color="auto"/>
            <w:right w:val="none" w:sz="0" w:space="0" w:color="auto"/>
          </w:divBdr>
          <w:divsChild>
            <w:div w:id="11384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Şimşek</dc:creator>
  <cp:keywords/>
  <dc:description/>
  <cp:lastModifiedBy>Musa Şimşek</cp:lastModifiedBy>
  <cp:revision>2</cp:revision>
  <dcterms:created xsi:type="dcterms:W3CDTF">2023-04-05T19:53:00Z</dcterms:created>
  <dcterms:modified xsi:type="dcterms:W3CDTF">2023-04-05T22:21:00Z</dcterms:modified>
</cp:coreProperties>
</file>